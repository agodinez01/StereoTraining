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B4AE" w14:textId="34822DA8" w:rsidR="006A08E1" w:rsidRPr="005E580E" w:rsidRDefault="006A08E1" w:rsidP="005E580E">
      <w:pPr>
        <w:rPr>
          <w:b/>
          <w:sz w:val="22"/>
          <w:szCs w:val="22"/>
        </w:rPr>
      </w:pPr>
      <w:r w:rsidRPr="005E580E">
        <w:rPr>
          <w:b/>
          <w:sz w:val="22"/>
          <w:szCs w:val="22"/>
        </w:rPr>
        <w:t>Method.</w:t>
      </w:r>
    </w:p>
    <w:p w14:paraId="03B92CDC" w14:textId="05ECBB5F" w:rsidR="002D3E2C" w:rsidRDefault="006A08E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Participants.</w:t>
      </w:r>
      <w:r w:rsidR="00894B5E">
        <w:rPr>
          <w:i/>
          <w:iCs/>
          <w:sz w:val="22"/>
          <w:szCs w:val="22"/>
        </w:rPr>
        <w:t xml:space="preserve"> </w:t>
      </w:r>
      <w:r w:rsidRPr="005E580E">
        <w:rPr>
          <w:sz w:val="22"/>
          <w:szCs w:val="22"/>
        </w:rPr>
        <w:t>Twenty adults</w:t>
      </w:r>
      <w:r w:rsidR="002D3E2C">
        <w:rPr>
          <w:sz w:val="22"/>
          <w:szCs w:val="22"/>
        </w:rPr>
        <w:t xml:space="preserve"> (mean age: 28 </w:t>
      </w:r>
      <w:r w:rsidR="002D3E2C">
        <w:rPr>
          <w:rFonts w:cstheme="minorHAnsi"/>
          <w:sz w:val="22"/>
          <w:szCs w:val="22"/>
        </w:rPr>
        <w:t>± 2.5, range: 18 – 62 years</w:t>
      </w:r>
      <w:r w:rsidR="000F45B8">
        <w:rPr>
          <w:rFonts w:cstheme="minorHAnsi"/>
          <w:sz w:val="22"/>
          <w:szCs w:val="22"/>
        </w:rPr>
        <w:t>, 14 female</w:t>
      </w:r>
      <w:r w:rsidR="002D3E2C">
        <w:rPr>
          <w:rFonts w:cstheme="minorHAnsi"/>
          <w:sz w:val="22"/>
          <w:szCs w:val="22"/>
        </w:rPr>
        <w:t>)</w:t>
      </w:r>
      <w:r w:rsidR="002D3E2C">
        <w:rPr>
          <w:sz w:val="22"/>
          <w:szCs w:val="22"/>
        </w:rPr>
        <w:t xml:space="preserve"> </w:t>
      </w:r>
      <w:r w:rsidRPr="005E580E">
        <w:rPr>
          <w:sz w:val="22"/>
          <w:szCs w:val="22"/>
        </w:rPr>
        <w:t xml:space="preserve">with </w:t>
      </w:r>
      <w:r w:rsidRPr="000F45B8">
        <w:rPr>
          <w:sz w:val="22"/>
          <w:szCs w:val="22"/>
        </w:rPr>
        <w:t xml:space="preserve">normal or corrected-to-normal </w:t>
      </w:r>
      <w:r w:rsidRPr="009A6C64">
        <w:rPr>
          <w:sz w:val="22"/>
          <w:szCs w:val="22"/>
        </w:rPr>
        <w:t>vision</w:t>
      </w:r>
      <w:r w:rsidRPr="005E580E">
        <w:rPr>
          <w:sz w:val="22"/>
          <w:szCs w:val="22"/>
        </w:rPr>
        <w:t xml:space="preserve"> </w:t>
      </w:r>
      <w:r w:rsidR="005E580E" w:rsidRPr="005E580E">
        <w:rPr>
          <w:sz w:val="22"/>
          <w:szCs w:val="22"/>
        </w:rPr>
        <w:t xml:space="preserve">and </w:t>
      </w:r>
      <w:r w:rsidR="002D3E2C">
        <w:rPr>
          <w:sz w:val="22"/>
          <w:szCs w:val="22"/>
        </w:rPr>
        <w:t>no</w:t>
      </w:r>
      <w:r w:rsidRPr="005E580E">
        <w:rPr>
          <w:sz w:val="22"/>
          <w:szCs w:val="22"/>
        </w:rPr>
        <w:t xml:space="preserve"> ocular pathologies </w:t>
      </w:r>
      <w:r w:rsidR="005E580E">
        <w:rPr>
          <w:sz w:val="22"/>
          <w:szCs w:val="22"/>
        </w:rPr>
        <w:t>participated</w:t>
      </w:r>
      <w:r w:rsidRPr="005E580E">
        <w:rPr>
          <w:sz w:val="22"/>
          <w:szCs w:val="22"/>
        </w:rPr>
        <w:t xml:space="preserve"> the training study.</w:t>
      </w:r>
      <w:r w:rsidR="000F45B8">
        <w:rPr>
          <w:sz w:val="22"/>
          <w:szCs w:val="22"/>
        </w:rPr>
        <w:t xml:space="preserve"> F</w:t>
      </w:r>
      <w:r w:rsidR="007F136E">
        <w:rPr>
          <w:sz w:val="22"/>
          <w:szCs w:val="22"/>
        </w:rPr>
        <w:t>ive</w:t>
      </w:r>
      <w:r w:rsidR="000F45B8">
        <w:rPr>
          <w:sz w:val="22"/>
          <w:szCs w:val="22"/>
        </w:rPr>
        <w:t xml:space="preserve"> of the twenty participants had strabismus</w:t>
      </w:r>
      <w:r w:rsidR="002418DD">
        <w:rPr>
          <w:sz w:val="22"/>
          <w:szCs w:val="22"/>
        </w:rPr>
        <w:t>,</w:t>
      </w:r>
      <w:r w:rsidR="000F45B8">
        <w:rPr>
          <w:sz w:val="22"/>
          <w:szCs w:val="22"/>
        </w:rPr>
        <w:t xml:space="preserve"> four had anisometropia</w:t>
      </w:r>
      <w:r w:rsidR="002418DD">
        <w:rPr>
          <w:sz w:val="22"/>
          <w:szCs w:val="22"/>
        </w:rPr>
        <w:t>, and eleven had normal binocular vision</w:t>
      </w:r>
      <w:r w:rsidR="000F45B8">
        <w:rPr>
          <w:sz w:val="22"/>
          <w:szCs w:val="22"/>
        </w:rPr>
        <w:t>.</w:t>
      </w:r>
      <w:r w:rsidR="002D3E2C">
        <w:rPr>
          <w:sz w:val="22"/>
          <w:szCs w:val="22"/>
        </w:rPr>
        <w:t xml:space="preserve"> All participants completed 40 hours of training </w:t>
      </w:r>
      <w:proofErr w:type="gramStart"/>
      <w:r w:rsidR="002D3E2C">
        <w:rPr>
          <w:sz w:val="22"/>
          <w:szCs w:val="22"/>
        </w:rPr>
        <w:t>with the exception of</w:t>
      </w:r>
      <w:proofErr w:type="gramEnd"/>
      <w:r w:rsidR="002D3E2C">
        <w:rPr>
          <w:sz w:val="22"/>
          <w:szCs w:val="22"/>
        </w:rPr>
        <w:t xml:space="preserve"> </w:t>
      </w:r>
      <w:r w:rsidR="007F136E">
        <w:rPr>
          <w:sz w:val="22"/>
          <w:szCs w:val="22"/>
        </w:rPr>
        <w:t>N2</w:t>
      </w:r>
      <w:r w:rsidR="002D3E2C">
        <w:rPr>
          <w:sz w:val="22"/>
          <w:szCs w:val="22"/>
        </w:rPr>
        <w:t xml:space="preserve"> and </w:t>
      </w:r>
      <w:r w:rsidR="007F136E">
        <w:rPr>
          <w:sz w:val="22"/>
          <w:szCs w:val="22"/>
        </w:rPr>
        <w:t>N4</w:t>
      </w:r>
      <w:r w:rsidR="002D3E2C">
        <w:rPr>
          <w:sz w:val="22"/>
          <w:szCs w:val="22"/>
        </w:rPr>
        <w:t xml:space="preserve"> who completed 20 hours</w:t>
      </w:r>
      <w:r w:rsidR="002418DD">
        <w:rPr>
          <w:sz w:val="22"/>
          <w:szCs w:val="22"/>
        </w:rPr>
        <w:t>,</w:t>
      </w:r>
      <w:r w:rsidR="000F45B8">
        <w:rPr>
          <w:sz w:val="22"/>
          <w:szCs w:val="22"/>
        </w:rPr>
        <w:t xml:space="preserve"> and </w:t>
      </w:r>
      <w:r w:rsidR="007F136E">
        <w:rPr>
          <w:sz w:val="22"/>
          <w:szCs w:val="22"/>
        </w:rPr>
        <w:t>S1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A1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N5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N8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N10</w:t>
      </w:r>
      <w:r w:rsidR="000F45B8">
        <w:rPr>
          <w:sz w:val="22"/>
          <w:szCs w:val="22"/>
        </w:rPr>
        <w:t xml:space="preserve">, </w:t>
      </w:r>
      <w:r w:rsidR="007F136E">
        <w:rPr>
          <w:sz w:val="22"/>
          <w:szCs w:val="22"/>
        </w:rPr>
        <w:t>N11</w:t>
      </w:r>
      <w:r w:rsidR="000F45B8">
        <w:rPr>
          <w:sz w:val="22"/>
          <w:szCs w:val="22"/>
        </w:rPr>
        <w:t xml:space="preserve"> who completed 50 hours total</w:t>
      </w:r>
      <w:r w:rsidR="002D3E2C">
        <w:rPr>
          <w:sz w:val="22"/>
          <w:szCs w:val="22"/>
        </w:rPr>
        <w:t xml:space="preserve">. Participants were recruited by telephone from the </w:t>
      </w:r>
      <w:r w:rsidR="002D3E2C" w:rsidRPr="005E580E">
        <w:rPr>
          <w:sz w:val="22"/>
          <w:szCs w:val="22"/>
        </w:rPr>
        <w:t>Meredith W. Morgan University Eye Center</w:t>
      </w:r>
      <w:r w:rsidR="002D3E2C">
        <w:rPr>
          <w:sz w:val="22"/>
          <w:szCs w:val="22"/>
        </w:rPr>
        <w:t>’s</w:t>
      </w:r>
      <w:r w:rsidR="002D3E2C" w:rsidRPr="005E580E">
        <w:rPr>
          <w:sz w:val="22"/>
          <w:szCs w:val="22"/>
        </w:rPr>
        <w:t xml:space="preserve"> internal list of patients who</w:t>
      </w:r>
      <w:r w:rsidR="002D3E2C">
        <w:rPr>
          <w:sz w:val="22"/>
          <w:szCs w:val="22"/>
        </w:rPr>
        <w:t xml:space="preserve"> gave written consent to be contacted for research studies and through internal UC Berkeley email list serves. </w:t>
      </w:r>
      <w:r w:rsidR="002D3E2C" w:rsidRPr="005E580E">
        <w:rPr>
          <w:sz w:val="22"/>
          <w:szCs w:val="22"/>
        </w:rPr>
        <w:t xml:space="preserve">The </w:t>
      </w:r>
      <w:r w:rsidR="00894B5E">
        <w:rPr>
          <w:sz w:val="22"/>
          <w:szCs w:val="22"/>
        </w:rPr>
        <w:t>study protocol</w:t>
      </w:r>
      <w:r w:rsidR="002D3E2C" w:rsidRPr="005E580E">
        <w:rPr>
          <w:sz w:val="22"/>
          <w:szCs w:val="22"/>
        </w:rPr>
        <w:t xml:space="preserve"> was approved by the Institutional Review Board of the University of California, Berkeley.</w:t>
      </w:r>
    </w:p>
    <w:p w14:paraId="53D83808" w14:textId="28EA619A" w:rsidR="00894B5E" w:rsidRDefault="00894B5E" w:rsidP="005E580E">
      <w:pPr>
        <w:rPr>
          <w:sz w:val="22"/>
          <w:szCs w:val="22"/>
        </w:rPr>
      </w:pPr>
    </w:p>
    <w:p w14:paraId="42AF0A7E" w14:textId="50324A6E" w:rsidR="00894B5E" w:rsidRPr="00894B5E" w:rsidRDefault="00894B5E" w:rsidP="005E580E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Exclusion criteria for the study included: (1) </w:t>
      </w:r>
      <w:r w:rsidRPr="005E580E">
        <w:rPr>
          <w:sz w:val="22"/>
          <w:szCs w:val="22"/>
        </w:rPr>
        <w:t>ocular pathologies</w:t>
      </w:r>
      <w:r>
        <w:rPr>
          <w:sz w:val="22"/>
          <w:szCs w:val="22"/>
        </w:rPr>
        <w:t xml:space="preserve"> (e.g., macular abnormalities) or nystagmus</w:t>
      </w:r>
      <w:r w:rsidRPr="005E580E">
        <w:rPr>
          <w:sz w:val="22"/>
          <w:szCs w:val="22"/>
        </w:rPr>
        <w:t>,</w:t>
      </w:r>
      <w:r>
        <w:rPr>
          <w:sz w:val="22"/>
          <w:szCs w:val="22"/>
        </w:rPr>
        <w:t xml:space="preserve"> (2) non-concomitant or large angle constant strabismus (&gt; 30 prism diopter), (3) </w:t>
      </w:r>
      <w:r w:rsidRPr="005E580E">
        <w:rPr>
          <w:sz w:val="22"/>
          <w:szCs w:val="22"/>
        </w:rPr>
        <w:t>inability to fuse,</w:t>
      </w:r>
      <w:r>
        <w:rPr>
          <w:sz w:val="22"/>
          <w:szCs w:val="22"/>
        </w:rPr>
        <w:t xml:space="preserve"> (4)</w:t>
      </w:r>
      <w:r w:rsidRPr="005E580E">
        <w:rPr>
          <w:sz w:val="22"/>
          <w:szCs w:val="22"/>
        </w:rPr>
        <w:t xml:space="preserve"> constant esotropia </w:t>
      </w:r>
      <w:r>
        <w:rPr>
          <w:sz w:val="22"/>
          <w:szCs w:val="22"/>
        </w:rPr>
        <w:t xml:space="preserve">(&gt; </w:t>
      </w:r>
      <w:r w:rsidRPr="005E580E">
        <w:rPr>
          <w:sz w:val="22"/>
          <w:szCs w:val="22"/>
        </w:rPr>
        <w:t>20 prism diopters</w:t>
      </w:r>
      <w:r>
        <w:rPr>
          <w:sz w:val="22"/>
          <w:szCs w:val="22"/>
        </w:rPr>
        <w:t xml:space="preserve">), (5) visual acuity (VA) </w:t>
      </w:r>
      <w:r>
        <w:rPr>
          <w:rFonts w:cstheme="minorHAnsi"/>
          <w:sz w:val="22"/>
          <w:szCs w:val="22"/>
        </w:rPr>
        <w:t>≥</w:t>
      </w:r>
      <w:r>
        <w:rPr>
          <w:sz w:val="22"/>
          <w:szCs w:val="22"/>
        </w:rPr>
        <w:t xml:space="preserve"> 20/200, and (6) </w:t>
      </w:r>
      <w:r w:rsidRPr="005E580E">
        <w:rPr>
          <w:sz w:val="22"/>
          <w:szCs w:val="22"/>
        </w:rPr>
        <w:t>dichoptic visual training of more than 10 hours</w:t>
      </w:r>
      <w:r>
        <w:rPr>
          <w:sz w:val="22"/>
          <w:szCs w:val="22"/>
        </w:rPr>
        <w:t>.</w:t>
      </w:r>
    </w:p>
    <w:p w14:paraId="1AF4247F" w14:textId="2328CB1E" w:rsidR="008A10B1" w:rsidRDefault="008A10B1" w:rsidP="005E580E">
      <w:pPr>
        <w:rPr>
          <w:sz w:val="22"/>
          <w:szCs w:val="22"/>
        </w:rPr>
      </w:pPr>
    </w:p>
    <w:p w14:paraId="3E35DEFD" w14:textId="4156FEBA" w:rsidR="008A10B1" w:rsidRDefault="008A10B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Screening.</w:t>
      </w:r>
      <w:r w:rsidR="00894B5E">
        <w:rPr>
          <w:sz w:val="22"/>
          <w:szCs w:val="22"/>
        </w:rPr>
        <w:t xml:space="preserve"> </w:t>
      </w:r>
      <w:r>
        <w:rPr>
          <w:sz w:val="22"/>
          <w:szCs w:val="22"/>
        </w:rPr>
        <w:t>All participants were screened by a UC Berkeley Optometry student before and after the study. Measurements collected include</w:t>
      </w:r>
      <w:r w:rsidR="000F45B8">
        <w:rPr>
          <w:sz w:val="22"/>
          <w:szCs w:val="22"/>
        </w:rPr>
        <w:t>d</w:t>
      </w:r>
      <w:r>
        <w:rPr>
          <w:sz w:val="22"/>
          <w:szCs w:val="22"/>
        </w:rPr>
        <w:t xml:space="preserve">: (1) </w:t>
      </w:r>
      <w:r w:rsidR="005A72E3">
        <w:rPr>
          <w:sz w:val="22"/>
          <w:szCs w:val="22"/>
        </w:rPr>
        <w:t>visual acuity,</w:t>
      </w:r>
      <w:r>
        <w:rPr>
          <w:sz w:val="22"/>
          <w:szCs w:val="22"/>
        </w:rPr>
        <w:t xml:space="preserve"> (2) current prescription, (3) refraction at distance, (4) clinical stereoacuity (</w:t>
      </w:r>
      <w:proofErr w:type="spellStart"/>
      <w:r>
        <w:rPr>
          <w:sz w:val="22"/>
          <w:szCs w:val="22"/>
        </w:rPr>
        <w:t>Randot</w:t>
      </w:r>
      <w:proofErr w:type="spellEnd"/>
      <w:r>
        <w:rPr>
          <w:sz w:val="22"/>
          <w:szCs w:val="22"/>
        </w:rPr>
        <w:t xml:space="preserve">), (5) ocular deviation (cover test), (6) binocular fusion (Worth Dot), and (7) retinal health. Participants were categorized as </w:t>
      </w:r>
      <w:proofErr w:type="spellStart"/>
      <w:r>
        <w:rPr>
          <w:sz w:val="22"/>
          <w:szCs w:val="22"/>
        </w:rPr>
        <w:t>anisometropic</w:t>
      </w:r>
      <w:proofErr w:type="spellEnd"/>
      <w:r>
        <w:rPr>
          <w:sz w:val="22"/>
          <w:szCs w:val="22"/>
        </w:rPr>
        <w:t xml:space="preserve"> if there was a difference </w:t>
      </w:r>
      <w:r>
        <w:rPr>
          <w:rFonts w:cstheme="minorHAnsi"/>
          <w:sz w:val="22"/>
          <w:szCs w:val="22"/>
        </w:rPr>
        <w:t>≥</w:t>
      </w:r>
      <w:r>
        <w:rPr>
          <w:sz w:val="22"/>
          <w:szCs w:val="22"/>
        </w:rPr>
        <w:t xml:space="preserve"> 0.50D in spherical equivalent refraction or </w:t>
      </w:r>
      <w:r>
        <w:rPr>
          <w:rFonts w:cstheme="minorHAnsi"/>
          <w:sz w:val="22"/>
          <w:szCs w:val="22"/>
        </w:rPr>
        <w:t>≥</w:t>
      </w:r>
      <w:r>
        <w:rPr>
          <w:sz w:val="22"/>
          <w:szCs w:val="22"/>
        </w:rPr>
        <w:t xml:space="preserve"> 1.5D difference in astigmatism in any meridian, between the two eyes (Wallace et al., 2011). Strabismus was classified by</w:t>
      </w:r>
      <w:r w:rsidR="00894B5E">
        <w:rPr>
          <w:sz w:val="22"/>
          <w:szCs w:val="22"/>
        </w:rPr>
        <w:t xml:space="preserve"> a presence of tropia with</w:t>
      </w:r>
      <w:r>
        <w:rPr>
          <w:sz w:val="22"/>
          <w:szCs w:val="22"/>
        </w:rPr>
        <w:t xml:space="preserve"> the cover test. Clinical details of each participants can be found in Table 1.</w:t>
      </w:r>
      <w:r w:rsidR="00894B5E">
        <w:rPr>
          <w:sz w:val="22"/>
          <w:szCs w:val="22"/>
        </w:rPr>
        <w:t xml:space="preserve"> </w:t>
      </w:r>
    </w:p>
    <w:p w14:paraId="43BDE7EF" w14:textId="77777777" w:rsidR="008A10B1" w:rsidRDefault="008A10B1" w:rsidP="005E580E">
      <w:pPr>
        <w:rPr>
          <w:sz w:val="22"/>
          <w:szCs w:val="22"/>
        </w:rPr>
      </w:pPr>
    </w:p>
    <w:p w14:paraId="3A564723" w14:textId="7F638D6C" w:rsidR="005A72E3" w:rsidRDefault="008A10B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Study design</w:t>
      </w:r>
      <w:r w:rsidR="00894B5E">
        <w:rPr>
          <w:i/>
          <w:iCs/>
          <w:sz w:val="22"/>
          <w:szCs w:val="22"/>
        </w:rPr>
        <w:t xml:space="preserve"> and training</w:t>
      </w:r>
      <w:r w:rsidRPr="00894B5E">
        <w:rPr>
          <w:i/>
          <w:iCs/>
          <w:sz w:val="22"/>
          <w:szCs w:val="22"/>
        </w:rPr>
        <w:t>.</w:t>
      </w:r>
      <w:r w:rsidR="00894B5E">
        <w:rPr>
          <w:sz w:val="22"/>
          <w:szCs w:val="22"/>
        </w:rPr>
        <w:t xml:space="preserve"> </w:t>
      </w:r>
      <w:r w:rsidR="005A72E3">
        <w:rPr>
          <w:sz w:val="22"/>
          <w:szCs w:val="22"/>
        </w:rPr>
        <w:t>Following consent and screening, eligible participants were placed in either the stereo-normal or stereo-anomalous group</w:t>
      </w:r>
      <w:r w:rsidR="00894B5E">
        <w:rPr>
          <w:sz w:val="22"/>
          <w:szCs w:val="22"/>
        </w:rPr>
        <w:t xml:space="preserve"> based on their initial </w:t>
      </w:r>
      <w:proofErr w:type="spellStart"/>
      <w:r w:rsidR="00894B5E">
        <w:rPr>
          <w:sz w:val="22"/>
          <w:szCs w:val="22"/>
        </w:rPr>
        <w:t>Randot</w:t>
      </w:r>
      <w:proofErr w:type="spellEnd"/>
      <w:r w:rsidR="00894B5E">
        <w:rPr>
          <w:sz w:val="22"/>
          <w:szCs w:val="22"/>
        </w:rPr>
        <w:t xml:space="preserve"> stereoacuity measurement. </w:t>
      </w:r>
      <w:r w:rsidR="00894B5E" w:rsidRPr="005E580E">
        <w:rPr>
          <w:sz w:val="22"/>
          <w:szCs w:val="22"/>
        </w:rPr>
        <w:t>Inclusion</w:t>
      </w:r>
      <w:r w:rsidR="00894B5E">
        <w:rPr>
          <w:sz w:val="22"/>
          <w:szCs w:val="22"/>
        </w:rPr>
        <w:t xml:space="preserve"> criteria</w:t>
      </w:r>
      <w:r w:rsidR="00894B5E" w:rsidRPr="005E580E">
        <w:rPr>
          <w:sz w:val="22"/>
          <w:szCs w:val="22"/>
        </w:rPr>
        <w:t xml:space="preserve"> for the stereo-anomalous group included a clinical baseline stereoacuity </w:t>
      </w:r>
      <w:r w:rsidR="007F136E">
        <w:rPr>
          <w:sz w:val="22"/>
          <w:szCs w:val="22"/>
        </w:rPr>
        <w:t>of 50</w:t>
      </w:r>
      <w:r w:rsidR="00894B5E">
        <w:rPr>
          <w:sz w:val="22"/>
          <w:szCs w:val="22"/>
        </w:rPr>
        <w:t xml:space="preserve"> arc</w:t>
      </w:r>
      <w:r w:rsidR="00894B5E" w:rsidRPr="005E580E">
        <w:rPr>
          <w:sz w:val="22"/>
          <w:szCs w:val="22"/>
        </w:rPr>
        <w:t xml:space="preserve"> secs</w:t>
      </w:r>
      <w:r w:rsidR="007F136E">
        <w:rPr>
          <w:sz w:val="22"/>
          <w:szCs w:val="22"/>
        </w:rPr>
        <w:t xml:space="preserve"> or worse</w:t>
      </w:r>
      <w:r w:rsidR="00894B5E" w:rsidRPr="005E580E">
        <w:rPr>
          <w:sz w:val="22"/>
          <w:szCs w:val="22"/>
        </w:rPr>
        <w:t>.</w:t>
      </w:r>
      <w:r w:rsidR="00894B5E">
        <w:rPr>
          <w:sz w:val="22"/>
          <w:szCs w:val="22"/>
        </w:rPr>
        <w:t xml:space="preserve"> Once placed in a group, participants completed a series of tests to measure contrast sensitivity and stereoacuity. </w:t>
      </w:r>
      <w:r w:rsidR="005A72E3">
        <w:rPr>
          <w:sz w:val="22"/>
          <w:szCs w:val="22"/>
        </w:rPr>
        <w:t>For contrast sensitivity, we used the quick CSF method (Hou et al., 2016)</w:t>
      </w:r>
      <w:r w:rsidR="00894B5E">
        <w:rPr>
          <w:sz w:val="22"/>
          <w:szCs w:val="22"/>
        </w:rPr>
        <w:t xml:space="preserve"> displayed on a 46” NEC LCD monitor (model p463) with a resolution of 1920 x 1080 and a contrast ratio of 4,000:1. </w:t>
      </w:r>
      <w:r w:rsidR="005A72E3">
        <w:rPr>
          <w:sz w:val="22"/>
          <w:szCs w:val="22"/>
        </w:rPr>
        <w:t xml:space="preserve"> </w:t>
      </w:r>
    </w:p>
    <w:p w14:paraId="5CBFCF88" w14:textId="45898D31" w:rsidR="00894B5E" w:rsidRDefault="00894B5E" w:rsidP="005E580E">
      <w:pPr>
        <w:rPr>
          <w:sz w:val="22"/>
          <w:szCs w:val="22"/>
        </w:rPr>
      </w:pPr>
    </w:p>
    <w:p w14:paraId="33E65635" w14:textId="517D23DD" w:rsidR="00832F88" w:rsidRDefault="00894B5E" w:rsidP="00894B5E">
      <w:pPr>
        <w:rPr>
          <w:sz w:val="22"/>
          <w:szCs w:val="22"/>
        </w:rPr>
      </w:pPr>
      <w:r>
        <w:rPr>
          <w:sz w:val="22"/>
          <w:szCs w:val="22"/>
        </w:rPr>
        <w:t>To measure</w:t>
      </w:r>
      <w:r w:rsidR="000F45B8">
        <w:rPr>
          <w:sz w:val="22"/>
          <w:szCs w:val="22"/>
        </w:rPr>
        <w:t xml:space="preserve"> stereopsis</w:t>
      </w:r>
      <w:r>
        <w:rPr>
          <w:sz w:val="22"/>
          <w:szCs w:val="22"/>
        </w:rPr>
        <w:t xml:space="preserve">, we administered both clinical and psychophysical tests. For clinical stereoacuity, we used the clinical random-dot stereogram </w:t>
      </w:r>
      <w:proofErr w:type="spellStart"/>
      <w:r>
        <w:rPr>
          <w:sz w:val="22"/>
          <w:szCs w:val="22"/>
        </w:rPr>
        <w:t>Randot</w:t>
      </w:r>
      <w:proofErr w:type="spellEnd"/>
      <w:r>
        <w:rPr>
          <w:sz w:val="22"/>
          <w:szCs w:val="22"/>
        </w:rPr>
        <w:t xml:space="preserve"> circles and </w:t>
      </w:r>
      <w:proofErr w:type="spellStart"/>
      <w:r>
        <w:rPr>
          <w:sz w:val="22"/>
          <w:szCs w:val="22"/>
        </w:rPr>
        <w:t>Randot</w:t>
      </w:r>
      <w:proofErr w:type="spellEnd"/>
      <w:r>
        <w:rPr>
          <w:sz w:val="22"/>
          <w:szCs w:val="22"/>
        </w:rPr>
        <w:t xml:space="preserve"> 3 with polarized glasses. For psychophysical tests, we used the Pure Disparity Test (PDT) and dynamic random-dot stereogram (DRS) (Ding &amp; Levi, 2011).</w:t>
      </w:r>
      <w:r w:rsidR="009A6C64">
        <w:rPr>
          <w:sz w:val="22"/>
          <w:szCs w:val="22"/>
        </w:rPr>
        <w:t xml:space="preserve"> At the beginning of each trial, participants were presented with fusion-lock-assisting frame where the vertical and horizontal positions of the stimulus were </w:t>
      </w:r>
      <w:proofErr w:type="gramStart"/>
      <w:r w:rsidR="009A6C64">
        <w:rPr>
          <w:sz w:val="22"/>
          <w:szCs w:val="22"/>
        </w:rPr>
        <w:t>aligned</w:t>
      </w:r>
      <w:proofErr w:type="gramEnd"/>
      <w:r w:rsidR="009A6C64">
        <w:rPr>
          <w:sz w:val="22"/>
          <w:szCs w:val="22"/>
        </w:rPr>
        <w:t xml:space="preserve"> and binocular fusion could be achieved.</w:t>
      </w:r>
      <w:r w:rsidR="00E314E1">
        <w:rPr>
          <w:sz w:val="22"/>
          <w:szCs w:val="22"/>
        </w:rPr>
        <w:t xml:space="preserve"> DRS</w:t>
      </w:r>
      <w:r w:rsidR="00AA40F5">
        <w:rPr>
          <w:sz w:val="22"/>
          <w:szCs w:val="22"/>
        </w:rPr>
        <w:t xml:space="preserve"> </w:t>
      </w:r>
      <w:r w:rsidR="00E314E1">
        <w:rPr>
          <w:sz w:val="22"/>
          <w:szCs w:val="22"/>
        </w:rPr>
        <w:t>stimuli</w:t>
      </w:r>
      <w:r w:rsidR="00AA40F5">
        <w:rPr>
          <w:sz w:val="22"/>
          <w:szCs w:val="22"/>
        </w:rPr>
        <w:t xml:space="preserve"> consisted of circular bright dots (</w:t>
      </w:r>
      <w:r w:rsidR="00866982">
        <w:rPr>
          <w:sz w:val="22"/>
          <w:szCs w:val="22"/>
        </w:rPr>
        <w:t>126</w:t>
      </w:r>
      <w:r w:rsidR="00AA40F5">
        <w:rPr>
          <w:sz w:val="22"/>
          <w:szCs w:val="22"/>
        </w:rPr>
        <w:t xml:space="preserve"> cd/m</w:t>
      </w:r>
      <w:r w:rsidR="00AA40F5">
        <w:rPr>
          <w:sz w:val="22"/>
          <w:szCs w:val="22"/>
          <w:vertAlign w:val="superscript"/>
        </w:rPr>
        <w:t>2</w:t>
      </w:r>
      <w:r w:rsidR="00AA40F5">
        <w:rPr>
          <w:sz w:val="22"/>
          <w:szCs w:val="22"/>
        </w:rPr>
        <w:t>) on a dark background (</w:t>
      </w:r>
      <w:r w:rsidR="00866982">
        <w:rPr>
          <w:sz w:val="22"/>
          <w:szCs w:val="22"/>
        </w:rPr>
        <w:t>1</w:t>
      </w:r>
      <w:r w:rsidR="00AA40F5">
        <w:rPr>
          <w:sz w:val="22"/>
          <w:szCs w:val="22"/>
        </w:rPr>
        <w:t>.3</w:t>
      </w:r>
      <w:r w:rsidR="00866982">
        <w:rPr>
          <w:sz w:val="22"/>
          <w:szCs w:val="22"/>
        </w:rPr>
        <w:t>7</w:t>
      </w:r>
      <w:r w:rsidR="00AA40F5">
        <w:rPr>
          <w:sz w:val="22"/>
          <w:szCs w:val="22"/>
        </w:rPr>
        <w:t xml:space="preserve"> cd/m</w:t>
      </w:r>
      <w:r w:rsidR="00AA40F5">
        <w:rPr>
          <w:sz w:val="22"/>
          <w:szCs w:val="22"/>
          <w:vertAlign w:val="superscript"/>
        </w:rPr>
        <w:t>2</w:t>
      </w:r>
      <w:r w:rsidR="00AA40F5">
        <w:rPr>
          <w:sz w:val="22"/>
          <w:szCs w:val="22"/>
        </w:rPr>
        <w:t>)</w:t>
      </w:r>
      <w:r w:rsidR="00866982">
        <w:rPr>
          <w:sz w:val="22"/>
          <w:szCs w:val="22"/>
        </w:rPr>
        <w:t xml:space="preserve"> varied in </w:t>
      </w:r>
      <w:r w:rsidR="00E314E1">
        <w:rPr>
          <w:sz w:val="22"/>
          <w:szCs w:val="22"/>
        </w:rPr>
        <w:t>size (</w:t>
      </w:r>
      <w:r w:rsidR="000E23FB">
        <w:rPr>
          <w:sz w:val="22"/>
          <w:szCs w:val="22"/>
        </w:rPr>
        <w:t>22.64, 90.55, 362</w:t>
      </w:r>
      <w:r w:rsidR="00E314E1">
        <w:rPr>
          <w:sz w:val="22"/>
          <w:szCs w:val="22"/>
        </w:rPr>
        <w:t xml:space="preserve"> arc </w:t>
      </w:r>
      <w:r w:rsidR="000E23FB">
        <w:rPr>
          <w:sz w:val="22"/>
          <w:szCs w:val="22"/>
        </w:rPr>
        <w:t>secs</w:t>
      </w:r>
      <w:r w:rsidR="00E314E1">
        <w:rPr>
          <w:sz w:val="22"/>
          <w:szCs w:val="22"/>
        </w:rPr>
        <w:t>)</w:t>
      </w:r>
      <w:r w:rsidR="00F402AD">
        <w:rPr>
          <w:sz w:val="22"/>
          <w:szCs w:val="22"/>
        </w:rPr>
        <w:t xml:space="preserve"> </w:t>
      </w:r>
      <w:r w:rsidR="00984EBF">
        <w:rPr>
          <w:sz w:val="22"/>
          <w:szCs w:val="22"/>
        </w:rPr>
        <w:t>and</w:t>
      </w:r>
      <w:r w:rsidR="00F402AD">
        <w:rPr>
          <w:sz w:val="22"/>
          <w:szCs w:val="22"/>
        </w:rPr>
        <w:t xml:space="preserve"> randomly </w:t>
      </w:r>
      <w:r w:rsidR="00984EBF">
        <w:rPr>
          <w:sz w:val="22"/>
          <w:szCs w:val="22"/>
        </w:rPr>
        <w:t xml:space="preserve">distributed </w:t>
      </w:r>
      <w:r w:rsidR="00CC57BE">
        <w:rPr>
          <w:sz w:val="22"/>
          <w:szCs w:val="22"/>
        </w:rPr>
        <w:t>and</w:t>
      </w:r>
      <w:r w:rsidR="00984EBF">
        <w:rPr>
          <w:sz w:val="22"/>
          <w:szCs w:val="22"/>
        </w:rPr>
        <w:t xml:space="preserve"> updated every 200 </w:t>
      </w:r>
      <w:proofErr w:type="spellStart"/>
      <w:r w:rsidR="00F402AD">
        <w:rPr>
          <w:sz w:val="22"/>
          <w:szCs w:val="22"/>
        </w:rPr>
        <w:t>ms</w:t>
      </w:r>
      <w:r w:rsidR="00E314E1">
        <w:rPr>
          <w:sz w:val="22"/>
          <w:szCs w:val="22"/>
        </w:rPr>
        <w:t>.</w:t>
      </w:r>
      <w:proofErr w:type="spellEnd"/>
      <w:r w:rsidR="00984EBF">
        <w:rPr>
          <w:sz w:val="22"/>
          <w:szCs w:val="22"/>
        </w:rPr>
        <w:t xml:space="preserve"> The target patch</w:t>
      </w:r>
      <w:r w:rsidR="00CC57BE">
        <w:rPr>
          <w:sz w:val="22"/>
          <w:szCs w:val="22"/>
        </w:rPr>
        <w:t xml:space="preserve"> (3.4° x 3.4°) containing disparity information</w:t>
      </w:r>
      <w:r w:rsidR="00984EBF">
        <w:rPr>
          <w:sz w:val="22"/>
          <w:szCs w:val="22"/>
        </w:rPr>
        <w:t xml:space="preserve"> was presented at the center of </w:t>
      </w:r>
      <w:r w:rsidR="00CC57BE">
        <w:rPr>
          <w:sz w:val="22"/>
          <w:szCs w:val="22"/>
        </w:rPr>
        <w:t xml:space="preserve">a 13.7° x 13.7° field of dots. </w:t>
      </w:r>
      <w:r w:rsidR="00D236BC">
        <w:rPr>
          <w:sz w:val="22"/>
          <w:szCs w:val="22"/>
        </w:rPr>
        <w:t xml:space="preserve">Participants were instructed to indicate whether the target </w:t>
      </w:r>
      <w:r w:rsidR="00984EBF">
        <w:rPr>
          <w:sz w:val="22"/>
          <w:szCs w:val="22"/>
        </w:rPr>
        <w:t>was in front</w:t>
      </w:r>
      <w:r w:rsidR="00CC57BE">
        <w:rPr>
          <w:sz w:val="22"/>
          <w:szCs w:val="22"/>
        </w:rPr>
        <w:t xml:space="preserve"> (down arrow key)</w:t>
      </w:r>
      <w:r w:rsidR="00984EBF">
        <w:rPr>
          <w:sz w:val="22"/>
          <w:szCs w:val="22"/>
        </w:rPr>
        <w:t xml:space="preserve"> or back</w:t>
      </w:r>
      <w:r w:rsidR="00CC57BE">
        <w:rPr>
          <w:sz w:val="22"/>
          <w:szCs w:val="22"/>
        </w:rPr>
        <w:t xml:space="preserve"> (up arrow key)</w:t>
      </w:r>
      <w:r w:rsidR="00984EBF">
        <w:rPr>
          <w:sz w:val="22"/>
          <w:szCs w:val="22"/>
        </w:rPr>
        <w:t xml:space="preserve"> of the reference frame</w:t>
      </w:r>
      <w:r w:rsidR="00CC57BE">
        <w:rPr>
          <w:sz w:val="22"/>
          <w:szCs w:val="22"/>
        </w:rPr>
        <w:t xml:space="preserve">. </w:t>
      </w:r>
      <w:r w:rsidR="009A7374">
        <w:rPr>
          <w:sz w:val="22"/>
          <w:szCs w:val="22"/>
        </w:rPr>
        <w:t>PDT stimuli consisted of two</w:t>
      </w:r>
      <w:r w:rsidR="00351A52">
        <w:rPr>
          <w:sz w:val="22"/>
          <w:szCs w:val="22"/>
        </w:rPr>
        <w:t xml:space="preserve"> 3° x 3°</w:t>
      </w:r>
      <w:r w:rsidR="00EA3AB1">
        <w:rPr>
          <w:sz w:val="22"/>
          <w:szCs w:val="22"/>
        </w:rPr>
        <w:t xml:space="preserve"> sine-wave</w:t>
      </w:r>
      <w:r w:rsidR="009A7374">
        <w:rPr>
          <w:sz w:val="22"/>
          <w:szCs w:val="22"/>
        </w:rPr>
        <w:t xml:space="preserve"> </w:t>
      </w:r>
      <w:r w:rsidR="00EA3AB1">
        <w:rPr>
          <w:sz w:val="22"/>
          <w:szCs w:val="22"/>
        </w:rPr>
        <w:t>gratings</w:t>
      </w:r>
      <w:r w:rsidR="000354A7">
        <w:rPr>
          <w:sz w:val="22"/>
          <w:szCs w:val="22"/>
        </w:rPr>
        <w:t xml:space="preserve"> (</w:t>
      </w:r>
      <w:r w:rsidR="000354A7" w:rsidRPr="00653BFF">
        <w:rPr>
          <w:sz w:val="22"/>
          <w:szCs w:val="22"/>
          <w:highlight w:val="yellow"/>
        </w:rPr>
        <w:t xml:space="preserve">need </w:t>
      </w:r>
      <w:proofErr w:type="spellStart"/>
      <w:r w:rsidR="000354A7" w:rsidRPr="00653BFF">
        <w:rPr>
          <w:sz w:val="22"/>
          <w:szCs w:val="22"/>
          <w:highlight w:val="yellow"/>
        </w:rPr>
        <w:t>cpd</w:t>
      </w:r>
      <w:proofErr w:type="spellEnd"/>
      <w:r w:rsidR="000354A7">
        <w:rPr>
          <w:sz w:val="22"/>
          <w:szCs w:val="22"/>
        </w:rPr>
        <w:t>) at 48% contrast</w:t>
      </w:r>
      <w:r w:rsidR="00EA3AB1">
        <w:rPr>
          <w:sz w:val="22"/>
          <w:szCs w:val="22"/>
        </w:rPr>
        <w:t xml:space="preserve"> with sharp edges</w:t>
      </w:r>
      <w:r w:rsidR="000354A7">
        <w:rPr>
          <w:sz w:val="22"/>
          <w:szCs w:val="22"/>
        </w:rPr>
        <w:t>.</w:t>
      </w:r>
      <w:r w:rsidR="00CC57BE">
        <w:rPr>
          <w:sz w:val="22"/>
          <w:szCs w:val="22"/>
        </w:rPr>
        <w:t xml:space="preserve"> The</w:t>
      </w:r>
      <w:r w:rsidR="00351A52">
        <w:rPr>
          <w:sz w:val="22"/>
          <w:szCs w:val="22"/>
        </w:rPr>
        <w:t xml:space="preserve"> </w:t>
      </w:r>
      <w:r w:rsidR="00CC57BE">
        <w:rPr>
          <w:sz w:val="22"/>
          <w:szCs w:val="22"/>
        </w:rPr>
        <w:t xml:space="preserve">gratings were vertically aligned with only small jitter (-827 to +827) to render monocular cues useless. Participants were instructed to </w:t>
      </w:r>
      <w:r w:rsidR="00B92CE7">
        <w:rPr>
          <w:sz w:val="22"/>
          <w:szCs w:val="22"/>
        </w:rPr>
        <w:t xml:space="preserve">indicate whether the target stimulus, presented at the top, was in front (down arrow key) or back (up arrow key) of the </w:t>
      </w:r>
      <w:r w:rsidR="00351A52">
        <w:rPr>
          <w:sz w:val="22"/>
          <w:szCs w:val="22"/>
        </w:rPr>
        <w:t xml:space="preserve">zero-disparity </w:t>
      </w:r>
      <w:r w:rsidR="00B92CE7">
        <w:rPr>
          <w:sz w:val="22"/>
          <w:szCs w:val="22"/>
        </w:rPr>
        <w:t xml:space="preserve">reference stimulus. </w:t>
      </w:r>
      <w:r>
        <w:rPr>
          <w:sz w:val="22"/>
          <w:szCs w:val="22"/>
        </w:rPr>
        <w:t>Both PDT and DRS stimuli were viewed through a stereoscope and presented on a Sony CRT monitor (</w:t>
      </w:r>
      <w:r w:rsidR="00351A52">
        <w:rPr>
          <w:sz w:val="22"/>
          <w:szCs w:val="22"/>
        </w:rPr>
        <w:t>CPD-G500</w:t>
      </w:r>
      <w:r>
        <w:rPr>
          <w:sz w:val="22"/>
          <w:szCs w:val="22"/>
        </w:rPr>
        <w:t>) at a viewing distance of 6</w:t>
      </w:r>
      <w:r w:rsidR="00F402AD">
        <w:rPr>
          <w:sz w:val="22"/>
          <w:szCs w:val="22"/>
        </w:rPr>
        <w:t>8</w:t>
      </w:r>
      <w:r>
        <w:rPr>
          <w:sz w:val="22"/>
          <w:szCs w:val="22"/>
        </w:rPr>
        <w:t xml:space="preserve"> cm from the participant.</w:t>
      </w:r>
      <w:r w:rsidR="00F402AD">
        <w:rPr>
          <w:sz w:val="22"/>
          <w:szCs w:val="22"/>
        </w:rPr>
        <w:t xml:space="preserve"> </w:t>
      </w:r>
    </w:p>
    <w:p w14:paraId="013088B6" w14:textId="4C42A145" w:rsidR="00894B5E" w:rsidRDefault="00894B5E" w:rsidP="005A72E3">
      <w:pPr>
        <w:rPr>
          <w:sz w:val="22"/>
          <w:szCs w:val="22"/>
        </w:rPr>
      </w:pPr>
    </w:p>
    <w:p w14:paraId="3E9B5DC0" w14:textId="5ED5DBE8" w:rsidR="00894B5E" w:rsidRDefault="00894B5E" w:rsidP="005A72E3">
      <w:pPr>
        <w:rPr>
          <w:sz w:val="22"/>
          <w:szCs w:val="22"/>
        </w:rPr>
      </w:pPr>
      <w:r>
        <w:rPr>
          <w:sz w:val="22"/>
          <w:szCs w:val="22"/>
        </w:rPr>
        <w:t>Following the</w:t>
      </w:r>
      <w:r w:rsidR="009A6C64">
        <w:rPr>
          <w:sz w:val="22"/>
          <w:szCs w:val="22"/>
        </w:rPr>
        <w:t xml:space="preserve"> set of</w:t>
      </w:r>
      <w:r>
        <w:rPr>
          <w:sz w:val="22"/>
          <w:szCs w:val="22"/>
        </w:rPr>
        <w:t xml:space="preserve"> pre-tests, </w:t>
      </w:r>
      <w:r w:rsidR="005A72E3" w:rsidRPr="005E580E">
        <w:rPr>
          <w:sz w:val="22"/>
          <w:szCs w:val="22"/>
        </w:rPr>
        <w:t>participant</w:t>
      </w:r>
      <w:r>
        <w:rPr>
          <w:sz w:val="22"/>
          <w:szCs w:val="22"/>
        </w:rPr>
        <w:t>s</w:t>
      </w:r>
      <w:r w:rsidR="009A6C64">
        <w:rPr>
          <w:sz w:val="22"/>
          <w:szCs w:val="22"/>
        </w:rPr>
        <w:t xml:space="preserve"> </w:t>
      </w:r>
      <w:r>
        <w:rPr>
          <w:sz w:val="22"/>
          <w:szCs w:val="22"/>
        </w:rPr>
        <w:t>alternated</w:t>
      </w:r>
      <w:r w:rsidR="009A6C64">
        <w:rPr>
          <w:sz w:val="22"/>
          <w:szCs w:val="22"/>
        </w:rPr>
        <w:t xml:space="preserve"> between playing two games (Halloween and </w:t>
      </w:r>
      <w:proofErr w:type="spellStart"/>
      <w:r w:rsidR="009A6C64">
        <w:rPr>
          <w:sz w:val="22"/>
          <w:szCs w:val="22"/>
        </w:rPr>
        <w:t>DartBoard</w:t>
      </w:r>
      <w:proofErr w:type="spellEnd"/>
      <w:r w:rsidR="009A6C64">
        <w:rPr>
          <w:sz w:val="22"/>
          <w:szCs w:val="22"/>
        </w:rPr>
        <w:t>)</w:t>
      </w:r>
      <w:r>
        <w:rPr>
          <w:sz w:val="22"/>
          <w:szCs w:val="22"/>
        </w:rPr>
        <w:t xml:space="preserve"> every 10 hours until they reached </w:t>
      </w:r>
      <w:r w:rsidRPr="009A6C64">
        <w:rPr>
          <w:sz w:val="22"/>
          <w:szCs w:val="22"/>
        </w:rPr>
        <w:t>40 hours of training</w:t>
      </w:r>
      <w:r>
        <w:rPr>
          <w:sz w:val="22"/>
          <w:szCs w:val="22"/>
        </w:rPr>
        <w:t xml:space="preserve"> (except for DL and AJ who completed </w:t>
      </w:r>
      <w:r>
        <w:rPr>
          <w:sz w:val="22"/>
          <w:szCs w:val="22"/>
        </w:rPr>
        <w:lastRenderedPageBreak/>
        <w:t xml:space="preserve">20 hours). </w:t>
      </w:r>
      <w:r w:rsidRPr="005A1154">
        <w:rPr>
          <w:sz w:val="22"/>
          <w:szCs w:val="22"/>
        </w:rPr>
        <w:t>After every 10 hours, the tests were administered to monitor learning. A</w:t>
      </w:r>
      <w:r>
        <w:rPr>
          <w:sz w:val="22"/>
          <w:szCs w:val="22"/>
        </w:rPr>
        <w:t xml:space="preserve">t the end of 40 hours, participants completed the screening that was administered by a UC Berkeley optometry student. </w:t>
      </w:r>
    </w:p>
    <w:p w14:paraId="1F198FEF" w14:textId="77777777" w:rsidR="006A08E1" w:rsidRPr="005E580E" w:rsidRDefault="006A08E1" w:rsidP="005E580E">
      <w:pPr>
        <w:rPr>
          <w:sz w:val="22"/>
          <w:szCs w:val="22"/>
        </w:rPr>
      </w:pPr>
    </w:p>
    <w:p w14:paraId="29DD97AE" w14:textId="2ED24C0C" w:rsidR="006A08E1" w:rsidRPr="005E580E" w:rsidRDefault="006A08E1" w:rsidP="005E580E">
      <w:pPr>
        <w:rPr>
          <w:sz w:val="22"/>
          <w:szCs w:val="22"/>
        </w:rPr>
      </w:pPr>
      <w:r w:rsidRPr="00894B5E">
        <w:rPr>
          <w:i/>
          <w:iCs/>
          <w:sz w:val="22"/>
          <w:szCs w:val="22"/>
        </w:rPr>
        <w:t>Apparatus.</w:t>
      </w:r>
      <w:r w:rsidR="00894B5E">
        <w:rPr>
          <w:sz w:val="22"/>
          <w:szCs w:val="22"/>
        </w:rPr>
        <w:t xml:space="preserve"> </w:t>
      </w:r>
      <w:r w:rsidR="005E580E">
        <w:rPr>
          <w:sz w:val="22"/>
          <w:szCs w:val="22"/>
        </w:rPr>
        <w:t>T</w:t>
      </w:r>
      <w:r w:rsidRPr="005E580E">
        <w:rPr>
          <w:sz w:val="22"/>
          <w:szCs w:val="22"/>
        </w:rPr>
        <w:t>he</w:t>
      </w:r>
      <w:r w:rsidR="005E580E">
        <w:rPr>
          <w:sz w:val="22"/>
          <w:szCs w:val="22"/>
        </w:rPr>
        <w:t xml:space="preserve"> games were presented on the</w:t>
      </w:r>
      <w:r w:rsidRPr="005E580E">
        <w:rPr>
          <w:sz w:val="22"/>
          <w:szCs w:val="22"/>
        </w:rPr>
        <w:t xml:space="preserve"> Oculus Rift</w:t>
      </w:r>
      <w:r w:rsidR="005E580E" w:rsidRPr="006A08E1">
        <w:rPr>
          <w:rFonts w:ascii="Calibri" w:eastAsia="Times New Roman" w:hAnsi="Calibri" w:cs="Calibri"/>
          <w:color w:val="222222"/>
          <w:sz w:val="22"/>
          <w:szCs w:val="22"/>
        </w:rPr>
        <w:t>®</w:t>
      </w:r>
      <w:r w:rsidRPr="005E580E">
        <w:rPr>
          <w:sz w:val="22"/>
          <w:szCs w:val="22"/>
        </w:rPr>
        <w:t xml:space="preserve"> Developer Kit </w:t>
      </w:r>
      <w:r w:rsidR="005E580E">
        <w:rPr>
          <w:sz w:val="22"/>
          <w:szCs w:val="22"/>
        </w:rPr>
        <w:t>(</w:t>
      </w:r>
      <w:r w:rsidRPr="005E580E">
        <w:rPr>
          <w:sz w:val="22"/>
          <w:szCs w:val="22"/>
        </w:rPr>
        <w:t>DK) 2,</w:t>
      </w:r>
      <w:r w:rsidR="005E580E">
        <w:rPr>
          <w:sz w:val="22"/>
          <w:szCs w:val="22"/>
        </w:rPr>
        <w:t xml:space="preserve"> which</w:t>
      </w:r>
      <w:r w:rsidRPr="005E580E">
        <w:rPr>
          <w:sz w:val="22"/>
          <w:szCs w:val="22"/>
        </w:rPr>
        <w:t xml:space="preserve"> is equipped with a gyroscope, accelerometer, and a magnetometer with an update rate of 1000 Hz. The Oculus Rift DK-2 has a resolution of 960 x 1080 for each eye</w:t>
      </w:r>
      <w:r w:rsidR="005E580E">
        <w:rPr>
          <w:sz w:val="22"/>
          <w:szCs w:val="22"/>
        </w:rPr>
        <w:t>,</w:t>
      </w:r>
      <w:r w:rsidRPr="005E580E">
        <w:rPr>
          <w:sz w:val="22"/>
          <w:szCs w:val="22"/>
        </w:rPr>
        <w:t xml:space="preserve"> a field of view of 100 degrees</w:t>
      </w:r>
      <w:r w:rsidR="005E580E">
        <w:rPr>
          <w:sz w:val="22"/>
          <w:szCs w:val="22"/>
        </w:rPr>
        <w:t xml:space="preserve">, </w:t>
      </w:r>
      <w:r w:rsidRPr="005E580E">
        <w:rPr>
          <w:sz w:val="22"/>
          <w:szCs w:val="22"/>
        </w:rPr>
        <w:t>a refresh rate of 60-75 Hz</w:t>
      </w:r>
      <w:r w:rsidR="005E580E">
        <w:rPr>
          <w:sz w:val="22"/>
          <w:szCs w:val="22"/>
        </w:rPr>
        <w:t>,</w:t>
      </w:r>
      <w:r w:rsidRPr="005E580E">
        <w:rPr>
          <w:sz w:val="22"/>
          <w:szCs w:val="22"/>
        </w:rPr>
        <w:t xml:space="preserve"> and a position tracking refresh rate of 60 Hz. </w:t>
      </w:r>
      <w:r w:rsidR="005A72E3">
        <w:rPr>
          <w:sz w:val="22"/>
          <w:szCs w:val="22"/>
        </w:rPr>
        <w:t xml:space="preserve">To run the software, we used the Alienware AREA51R2 computer with Intel® Core™ i7-5820K CPU and an NVIDIA GeForce GTX 980 graphics card. </w:t>
      </w:r>
    </w:p>
    <w:p w14:paraId="6DCA319B" w14:textId="77777777" w:rsidR="000E23FB" w:rsidRDefault="006A08E1" w:rsidP="005373B8">
      <w:pPr>
        <w:shd w:val="clear" w:color="auto" w:fill="FFFFFF"/>
        <w:spacing w:before="240"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894B5E">
        <w:rPr>
          <w:i/>
          <w:iCs/>
          <w:sz w:val="22"/>
          <w:szCs w:val="22"/>
        </w:rPr>
        <w:t>Games.</w:t>
      </w:r>
      <w:r w:rsidR="00894B5E">
        <w:rPr>
          <w:i/>
          <w:iCs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We designed two video games (Halloween and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) to train stereovision using the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Oculus Rift® VR glasses</w:t>
      </w:r>
      <w:r w:rsidRPr="005E580E">
        <w:rPr>
          <w:sz w:val="22"/>
          <w:szCs w:val="22"/>
        </w:rPr>
        <w:t xml:space="preserve">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Both games start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ed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with a </w:t>
      </w:r>
      <w:proofErr w:type="spellStart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synoptophoric</w:t>
      </w:r>
      <w:proofErr w:type="spell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high contrast dichoptic fusion-lock frame calibration (Fig 1</w:t>
      </w:r>
      <w:r w:rsidR="005A1154">
        <w:rPr>
          <w:rFonts w:ascii="Calibri" w:eastAsia="Times New Roman" w:hAnsi="Calibri" w:cs="Calibri"/>
          <w:color w:val="222222"/>
          <w:sz w:val="22"/>
          <w:szCs w:val="22"/>
        </w:rPr>
        <w:t>A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), where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deviation angle for strabismic participants could be corrected and suppression c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ould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b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e minimized/eliminated.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To correct for deviation angles, the researcher manually adjusted the images presented to each eye (horizontal, vertical, and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cyclo</w:t>
      </w:r>
      <w:proofErr w:type="spellEnd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deviations, plus aniseikonia) until the </w:t>
      </w:r>
      <w:r w:rsidR="00B05F59" w:rsidRPr="005E580E">
        <w:rPr>
          <w:rFonts w:ascii="Calibri" w:eastAsia="Times New Roman" w:hAnsi="Calibri" w:cs="Calibri"/>
          <w:color w:val="222222"/>
          <w:sz w:val="22"/>
          <w:szCs w:val="22"/>
        </w:rPr>
        <w:t>participant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 xml:space="preserve"> reported </w:t>
      </w:r>
      <w:r w:rsidR="00B05F59" w:rsidRPr="005E580E">
        <w:rPr>
          <w:rFonts w:ascii="Calibri" w:eastAsia="Times New Roman" w:hAnsi="Calibri" w:cs="Calibri"/>
          <w:color w:val="222222"/>
          <w:sz w:val="22"/>
          <w:szCs w:val="22"/>
        </w:rPr>
        <w:t>complete alignment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 xml:space="preserve"> of the</w:t>
      </w:r>
      <w:r w:rsidR="00B05F59"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dichoptic cross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 xml:space="preserve">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Thus, this step allowed the researcher to correct for any ocular deviation in subjective angle of squint.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To </w:t>
      </w:r>
      <w:r w:rsidR="00917FBA">
        <w:rPr>
          <w:rFonts w:ascii="Calibri" w:eastAsia="Times New Roman" w:hAnsi="Calibri" w:cs="Calibri"/>
          <w:color w:val="222222"/>
          <w:sz w:val="22"/>
          <w:szCs w:val="22"/>
        </w:rPr>
        <w:t xml:space="preserve">minimize or eliminate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suppression, image luminance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(ranging from equal luminance between both images to complete occlusion of one eye)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was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adjusted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for the dominant eye until the participant perceived equal luminance of the dichoptic lines crossing the reference frame</w:t>
      </w:r>
      <w:r w:rsidR="000E23FB">
        <w:rPr>
          <w:rFonts w:ascii="Calibri" w:eastAsia="Times New Roman" w:hAnsi="Calibri" w:cs="Calibri"/>
          <w:color w:val="222222"/>
          <w:sz w:val="22"/>
          <w:szCs w:val="22"/>
        </w:rPr>
        <w:t>.</w:t>
      </w:r>
    </w:p>
    <w:p w14:paraId="3D89E871" w14:textId="5DFDD466" w:rsidR="006A08E1" w:rsidRPr="005E580E" w:rsidRDefault="006A08E1" w:rsidP="005373B8">
      <w:pPr>
        <w:shd w:val="clear" w:color="auto" w:fill="FFFFFF"/>
        <w:spacing w:before="240"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Both games were presented in </w:t>
      </w:r>
      <w:r w:rsidRPr="00C953A6">
        <w:rPr>
          <w:rFonts w:ascii="Calibri" w:eastAsia="Times New Roman" w:hAnsi="Calibri" w:cs="Calibri"/>
          <w:color w:val="222222"/>
          <w:sz w:val="22"/>
          <w:szCs w:val="22"/>
        </w:rPr>
        <w:t>three consecutive difficulty levels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(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Level 1, 2, and 3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)</w:t>
      </w:r>
      <w:r w:rsidR="00B05F59">
        <w:rPr>
          <w:rFonts w:ascii="Calibri" w:eastAsia="Times New Roman" w:hAnsi="Calibri" w:cs="Calibri"/>
          <w:color w:val="222222"/>
          <w:sz w:val="22"/>
          <w:szCs w:val="22"/>
        </w:rPr>
        <w:t>, which were ordered to progressively eliminate depth cues, from an up-to-date virtual reality scene (where accommodation is the only depth cue not simulated, until only retinal disparity is available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. Each session began with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Level 1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, which consisted of monocular and binocular cues to depth </w:t>
      </w:r>
      <w:r w:rsidR="00917FBA">
        <w:rPr>
          <w:rFonts w:ascii="Calibri" w:eastAsia="Times New Roman" w:hAnsi="Calibri" w:cs="Calibri"/>
          <w:color w:val="222222"/>
          <w:sz w:val="22"/>
          <w:szCs w:val="22"/>
        </w:rPr>
        <w:t>including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shadows, perspective, motion parallax, and binocular disparity. In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L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evel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 xml:space="preserve"> 2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, shadows were </w:t>
      </w:r>
      <w:proofErr w:type="gramStart"/>
      <w:r w:rsidR="00C953A6">
        <w:rPr>
          <w:rFonts w:ascii="Calibri" w:eastAsia="Times New Roman" w:hAnsi="Calibri" w:cs="Calibri"/>
          <w:color w:val="222222"/>
          <w:sz w:val="22"/>
          <w:szCs w:val="22"/>
        </w:rPr>
        <w:t>eliminated</w:t>
      </w:r>
      <w:proofErr w:type="gram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and perspective reduced, which meant that relative size was no longer a </w:t>
      </w:r>
      <w:r w:rsidR="00917FBA">
        <w:rPr>
          <w:rFonts w:ascii="Calibri" w:eastAsia="Times New Roman" w:hAnsi="Calibri" w:cs="Calibri"/>
          <w:color w:val="222222"/>
          <w:sz w:val="22"/>
          <w:szCs w:val="22"/>
        </w:rPr>
        <w:t xml:space="preserve">reliable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cue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(i.e., object size was not relative to object distance and varied from trial to trial).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Lastly, in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L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evel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 xml:space="preserve"> 3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, motion parallax </w:t>
      </w:r>
      <w:r w:rsidR="00C953A6">
        <w:rPr>
          <w:rFonts w:ascii="Calibri" w:eastAsia="Times New Roman" w:hAnsi="Calibri" w:cs="Calibri"/>
          <w:color w:val="222222"/>
          <w:sz w:val="22"/>
          <w:szCs w:val="22"/>
        </w:rPr>
        <w:t>was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limited (only rotational movements of the head were allowed by the software)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,</w:t>
      </w:r>
      <w:r w:rsidRPr="006A08E1">
        <w:rPr>
          <w:rFonts w:ascii="Calibri" w:eastAsia="Times New Roman" w:hAnsi="Calibri" w:cs="Calibri"/>
          <w:color w:val="222222"/>
          <w:sz w:val="22"/>
          <w:szCs w:val="22"/>
          <w:lang w:val="en-GB"/>
        </w:rPr>
        <w:t> making 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binocular disparity the most helpful (almost unique) cue to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calculate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distance</w:t>
      </w:r>
      <w:r w:rsidRPr="005373B8">
        <w:rPr>
          <w:rFonts w:ascii="Calibri" w:eastAsia="Times New Roman" w:hAnsi="Calibri" w:cs="Calibri"/>
          <w:color w:val="222222"/>
          <w:sz w:val="22"/>
          <w:szCs w:val="22"/>
        </w:rPr>
        <w:t xml:space="preserve">. </w:t>
      </w:r>
      <w:r w:rsidRPr="00E56BBC">
        <w:rPr>
          <w:rFonts w:ascii="Calibri" w:eastAsia="Times New Roman" w:hAnsi="Calibri" w:cs="Calibri"/>
          <w:color w:val="222222"/>
          <w:sz w:val="22"/>
          <w:szCs w:val="22"/>
        </w:rPr>
        <w:t>Anti-suppression tasks</w:t>
      </w:r>
      <w:r w:rsidRP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by means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of dichoptic images were also inserted in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each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games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’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mechanics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to help participants be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>come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aware of suppression episodes. For example, in the </w:t>
      </w:r>
      <w:proofErr w:type="spellStart"/>
      <w:r w:rsidR="005373B8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game, the participant 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 xml:space="preserve">was asked 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to identify 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 xml:space="preserve">the smiley face in a set of three with both eyes open, which 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>could only be seen if binocular fusion was maintained.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 xml:space="preserve"> In the Halloween game, participants were instructed to eliminate all targets with both eyes open and avoid targets with one eye</w:t>
      </w:r>
      <w:r w:rsidR="000E23FB">
        <w:rPr>
          <w:rFonts w:ascii="Calibri" w:eastAsia="Times New Roman" w:hAnsi="Calibri" w:cs="Calibri"/>
          <w:color w:val="222222"/>
          <w:sz w:val="22"/>
          <w:szCs w:val="22"/>
        </w:rPr>
        <w:t>, which again could only be achieved if binocular fusion was maintained</w:t>
      </w:r>
      <w:r w:rsidR="00E56BBC">
        <w:rPr>
          <w:rFonts w:ascii="Calibri" w:eastAsia="Times New Roman" w:hAnsi="Calibri" w:cs="Calibri"/>
          <w:color w:val="222222"/>
          <w:sz w:val="22"/>
          <w:szCs w:val="22"/>
        </w:rPr>
        <w:t>.</w:t>
      </w:r>
      <w:r w:rsidR="005373B8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</w:p>
    <w:p w14:paraId="0EE2FF84" w14:textId="62F161E2" w:rsidR="006A08E1" w:rsidRDefault="006A08E1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The difference between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Halloween and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, apart from their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game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mecha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nics, lies in the stereoscopic strategy best suited for each stimulus.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In </w:t>
      </w:r>
      <w:proofErr w:type="spellStart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6A08E1">
        <w:rPr>
          <w:rFonts w:ascii="Calibri" w:eastAsia="Times New Roman" w:hAnsi="Calibri" w:cs="Calibri"/>
          <w:color w:val="222222"/>
          <w:sz w:val="22"/>
          <w:szCs w:val="22"/>
        </w:rPr>
        <w:t>,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user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is instructed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to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launch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a dart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, which is presented at the center of the screen,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towards a dartboard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that comes from the back of the scene and moves in the z-direction towards the front of the scene.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Movement of the dart is always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linear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and travels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from left to right, while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movement of the board is linear and travels from back to front (and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not necessarily in a 90 degrees angle): both linear movements occur in the same plane where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observer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s’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eyes are, avoiding monocular clues through intersection guessing.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The u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ser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is then tasked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with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estima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ting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the distance of the dart and the distance of the moving board independently, using the background wall as reference. Thus,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performance in the </w:t>
      </w:r>
      <w:proofErr w:type="spellStart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>DartBoard</w:t>
      </w:r>
      <w:proofErr w:type="spellEnd"/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game can be interpreted as a measure of absolute disparity.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In Halloween,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the participant is instructed to shoot the closest target in a variable set (three to seven) of ta</w:t>
      </w:r>
      <w:r w:rsidR="00B97477" w:rsidRPr="005E580E">
        <w:rPr>
          <w:rFonts w:ascii="Calibri" w:eastAsia="Times New Roman" w:hAnsi="Calibri" w:cs="Calibri"/>
          <w:color w:val="222222"/>
          <w:sz w:val="22"/>
          <w:szCs w:val="22"/>
        </w:rPr>
        <w:t>r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gets as they approach the observer. Thus, Halloween 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>is a conventional relative depth perception task, where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 xml:space="preserve"> the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observer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is tasked with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estimat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ing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 relative depth between </w:t>
      </w:r>
      <w:r w:rsidRPr="005E580E">
        <w:rPr>
          <w:rFonts w:ascii="Calibri" w:eastAsia="Times New Roman" w:hAnsi="Calibri" w:cs="Calibri"/>
          <w:color w:val="222222"/>
          <w:sz w:val="22"/>
          <w:szCs w:val="22"/>
        </w:rPr>
        <w:t>targets</w:t>
      </w:r>
      <w:r w:rsidRPr="006A08E1">
        <w:rPr>
          <w:rFonts w:ascii="Calibri" w:eastAsia="Times New Roman" w:hAnsi="Calibri" w:cs="Calibri"/>
          <w:color w:val="222222"/>
          <w:sz w:val="22"/>
          <w:szCs w:val="22"/>
        </w:rPr>
        <w:t xml:space="preserve">. </w:t>
      </w:r>
    </w:p>
    <w:p w14:paraId="7A261BDF" w14:textId="77777777" w:rsidR="007F136E" w:rsidRPr="0040473F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0"/>
          <w:szCs w:val="20"/>
        </w:rPr>
      </w:pPr>
      <w:r w:rsidRPr="0040473F">
        <w:rPr>
          <w:rFonts w:ascii="Calibri" w:eastAsia="Times New Roman" w:hAnsi="Calibri" w:cs="Calibri"/>
          <w:color w:val="222222"/>
          <w:sz w:val="20"/>
          <w:szCs w:val="20"/>
        </w:rPr>
        <w:lastRenderedPageBreak/>
        <w:t>Table 1. Clinical detail</w:t>
      </w:r>
      <w:r>
        <w:rPr>
          <w:rFonts w:ascii="Calibri" w:eastAsia="Times New Roman" w:hAnsi="Calibri" w:cs="Calibri"/>
          <w:color w:val="222222"/>
          <w:sz w:val="20"/>
          <w:szCs w:val="20"/>
        </w:rPr>
        <w:t>s</w:t>
      </w:r>
    </w:p>
    <w:tbl>
      <w:tblPr>
        <w:tblStyle w:val="PlainTable2"/>
        <w:tblW w:w="9540" w:type="dxa"/>
        <w:tblLook w:val="04A0" w:firstRow="1" w:lastRow="0" w:firstColumn="1" w:lastColumn="0" w:noHBand="0" w:noVBand="1"/>
      </w:tblPr>
      <w:tblGrid>
        <w:gridCol w:w="624"/>
        <w:gridCol w:w="1346"/>
        <w:gridCol w:w="822"/>
        <w:gridCol w:w="1517"/>
        <w:gridCol w:w="1883"/>
        <w:gridCol w:w="1998"/>
        <w:gridCol w:w="1350"/>
      </w:tblGrid>
      <w:tr w:rsidR="007F136E" w:rsidRPr="0040473F" w14:paraId="2A478D87" w14:textId="77777777" w:rsidTr="00AE4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23082337" w14:textId="77777777" w:rsidR="007F136E" w:rsidRPr="0040473F" w:rsidRDefault="007F136E" w:rsidP="00AE4872">
            <w:pPr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SID</w:t>
            </w:r>
          </w:p>
        </w:tc>
        <w:tc>
          <w:tcPr>
            <w:tcW w:w="1346" w:type="dxa"/>
          </w:tcPr>
          <w:p w14:paraId="0A3BA95C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Age, Gender</w:t>
            </w:r>
          </w:p>
        </w:tc>
        <w:tc>
          <w:tcPr>
            <w:tcW w:w="822" w:type="dxa"/>
          </w:tcPr>
          <w:p w14:paraId="2DDCE0A0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Dx</w:t>
            </w:r>
          </w:p>
        </w:tc>
        <w:tc>
          <w:tcPr>
            <w:tcW w:w="1517" w:type="dxa"/>
          </w:tcPr>
          <w:p w14:paraId="0DA2286E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Visual acuity</w:t>
            </w:r>
          </w:p>
        </w:tc>
        <w:tc>
          <w:tcPr>
            <w:tcW w:w="1883" w:type="dxa"/>
          </w:tcPr>
          <w:p w14:paraId="20F5B052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Ocular alignment</w:t>
            </w:r>
          </w:p>
        </w:tc>
        <w:tc>
          <w:tcPr>
            <w:tcW w:w="1998" w:type="dxa"/>
          </w:tcPr>
          <w:p w14:paraId="0C7A01A6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Refractive error</w:t>
            </w:r>
          </w:p>
        </w:tc>
        <w:tc>
          <w:tcPr>
            <w:tcW w:w="1350" w:type="dxa"/>
          </w:tcPr>
          <w:p w14:paraId="3F9DF833" w14:textId="77777777" w:rsidR="007F136E" w:rsidRPr="0040473F" w:rsidRDefault="007F136E" w:rsidP="00AE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40473F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Fixation</w:t>
            </w:r>
          </w:p>
        </w:tc>
      </w:tr>
      <w:tr w:rsidR="007F136E" w:rsidRPr="0040473F" w14:paraId="25D1AD93" w14:textId="77777777" w:rsidTr="00AE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160D3515" w14:textId="77777777" w:rsidR="007F136E" w:rsidRPr="00FF6B57" w:rsidRDefault="007F136E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A1</w:t>
            </w:r>
          </w:p>
        </w:tc>
        <w:tc>
          <w:tcPr>
            <w:tcW w:w="1346" w:type="dxa"/>
            <w:vAlign w:val="center"/>
          </w:tcPr>
          <w:p w14:paraId="13BA3395" w14:textId="77777777" w:rsidR="007F136E" w:rsidRPr="00FF6B57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24, M</w:t>
            </w:r>
          </w:p>
        </w:tc>
        <w:tc>
          <w:tcPr>
            <w:tcW w:w="822" w:type="dxa"/>
            <w:vAlign w:val="center"/>
          </w:tcPr>
          <w:p w14:paraId="6959A382" w14:textId="77777777" w:rsidR="007F136E" w:rsidRPr="00FF6B57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517" w:type="dxa"/>
          </w:tcPr>
          <w:p w14:paraId="2EE29DE6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 20/16</w:t>
            </w:r>
          </w:p>
          <w:p w14:paraId="46D05B11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 20/25 +1</w:t>
            </w:r>
          </w:p>
        </w:tc>
        <w:tc>
          <w:tcPr>
            <w:tcW w:w="1883" w:type="dxa"/>
          </w:tcPr>
          <w:p w14:paraId="42428533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 ortho</w:t>
            </w:r>
          </w:p>
          <w:p w14:paraId="0CFCD032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 4 EP</w:t>
            </w:r>
          </w:p>
        </w:tc>
        <w:tc>
          <w:tcPr>
            <w:tcW w:w="1998" w:type="dxa"/>
          </w:tcPr>
          <w:p w14:paraId="59CBB965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 +1.25 -1.00 x002</w:t>
            </w:r>
          </w:p>
          <w:p w14:paraId="77945079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 +4.25 -1.50 x170</w:t>
            </w:r>
          </w:p>
        </w:tc>
        <w:tc>
          <w:tcPr>
            <w:tcW w:w="1350" w:type="dxa"/>
            <w:vAlign w:val="center"/>
          </w:tcPr>
          <w:p w14:paraId="0FE02AAB" w14:textId="77777777" w:rsidR="007F136E" w:rsidRPr="00FF6B57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Central</w:t>
            </w:r>
          </w:p>
        </w:tc>
      </w:tr>
      <w:tr w:rsidR="007F136E" w:rsidRPr="0040473F" w14:paraId="5BA10BB1" w14:textId="77777777" w:rsidTr="00AE487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77FCB6DE" w14:textId="77777777" w:rsidR="007F136E" w:rsidRPr="00FF6B57" w:rsidRDefault="007F136E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A2</w:t>
            </w:r>
          </w:p>
        </w:tc>
        <w:tc>
          <w:tcPr>
            <w:tcW w:w="1346" w:type="dxa"/>
            <w:vAlign w:val="center"/>
          </w:tcPr>
          <w:p w14:paraId="35005404" w14:textId="77777777" w:rsidR="007F136E" w:rsidRPr="00FF6B57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18, F</w:t>
            </w:r>
          </w:p>
        </w:tc>
        <w:tc>
          <w:tcPr>
            <w:tcW w:w="822" w:type="dxa"/>
            <w:vAlign w:val="center"/>
          </w:tcPr>
          <w:p w14:paraId="68A3F08C" w14:textId="77777777" w:rsidR="007F136E" w:rsidRPr="00FF6B57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517" w:type="dxa"/>
          </w:tcPr>
          <w:p w14:paraId="7450158E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20/25 -1</w:t>
            </w:r>
          </w:p>
          <w:p w14:paraId="3F57DB9A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20/20 +1</w:t>
            </w:r>
          </w:p>
        </w:tc>
        <w:tc>
          <w:tcPr>
            <w:tcW w:w="1883" w:type="dxa"/>
          </w:tcPr>
          <w:p w14:paraId="289075E5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  <w:p w14:paraId="49078897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</w:tc>
        <w:tc>
          <w:tcPr>
            <w:tcW w:w="1998" w:type="dxa"/>
          </w:tcPr>
          <w:p w14:paraId="410FDDC0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+1.25 -1.25 x188</w:t>
            </w:r>
          </w:p>
          <w:p w14:paraId="18BAE0E0" w14:textId="77777777" w:rsidR="007F136E" w:rsidRPr="00FB5DCA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+0.25 -0.25 x009</w:t>
            </w:r>
          </w:p>
        </w:tc>
        <w:tc>
          <w:tcPr>
            <w:tcW w:w="1350" w:type="dxa"/>
            <w:vAlign w:val="center"/>
          </w:tcPr>
          <w:p w14:paraId="5451A7D9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(-) EF</w:t>
            </w:r>
          </w:p>
        </w:tc>
      </w:tr>
      <w:tr w:rsidR="007F136E" w:rsidRPr="0040473F" w14:paraId="2DD490C7" w14:textId="77777777" w:rsidTr="00AE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4C4A79AA" w14:textId="77777777" w:rsidR="007F136E" w:rsidRPr="00FF6B57" w:rsidRDefault="007F136E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A3</w:t>
            </w:r>
          </w:p>
        </w:tc>
        <w:tc>
          <w:tcPr>
            <w:tcW w:w="1346" w:type="dxa"/>
            <w:vAlign w:val="center"/>
          </w:tcPr>
          <w:p w14:paraId="602A4BF8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25, F</w:t>
            </w:r>
          </w:p>
        </w:tc>
        <w:tc>
          <w:tcPr>
            <w:tcW w:w="822" w:type="dxa"/>
            <w:vAlign w:val="center"/>
          </w:tcPr>
          <w:p w14:paraId="51B1416F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517" w:type="dxa"/>
          </w:tcPr>
          <w:p w14:paraId="18281F16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20/20 +1</w:t>
            </w:r>
          </w:p>
          <w:p w14:paraId="563D47B6" w14:textId="77777777" w:rsidR="007F136E" w:rsidRPr="00FF6B57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20/16</w:t>
            </w:r>
          </w:p>
        </w:tc>
        <w:tc>
          <w:tcPr>
            <w:tcW w:w="1883" w:type="dxa"/>
          </w:tcPr>
          <w:p w14:paraId="07F4FE37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4 EP</w:t>
            </w:r>
          </w:p>
          <w:p w14:paraId="5CC94970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5 EP</w:t>
            </w:r>
          </w:p>
        </w:tc>
        <w:tc>
          <w:tcPr>
            <w:tcW w:w="1998" w:type="dxa"/>
          </w:tcPr>
          <w:p w14:paraId="31133624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+3.00</w:t>
            </w:r>
          </w:p>
          <w:p w14:paraId="4910BE7F" w14:textId="77777777" w:rsidR="007F136E" w:rsidRPr="00FB5DCA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50" w:type="dxa"/>
            <w:vAlign w:val="center"/>
          </w:tcPr>
          <w:p w14:paraId="2268E98D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Central</w:t>
            </w:r>
          </w:p>
        </w:tc>
      </w:tr>
      <w:tr w:rsidR="007F136E" w:rsidRPr="0040473F" w14:paraId="495E2527" w14:textId="77777777" w:rsidTr="00AE487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4EC2F1DE" w14:textId="77777777" w:rsidR="007F136E" w:rsidRPr="00FF6B57" w:rsidRDefault="007F136E" w:rsidP="00AE4872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B5DCA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A4</w:t>
            </w:r>
          </w:p>
        </w:tc>
        <w:tc>
          <w:tcPr>
            <w:tcW w:w="1346" w:type="dxa"/>
            <w:vAlign w:val="center"/>
          </w:tcPr>
          <w:p w14:paraId="27C5A7BE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62, M</w:t>
            </w:r>
          </w:p>
        </w:tc>
        <w:tc>
          <w:tcPr>
            <w:tcW w:w="822" w:type="dxa"/>
            <w:vAlign w:val="center"/>
          </w:tcPr>
          <w:p w14:paraId="64C0F28C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proofErr w:type="spellStart"/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Aniso</w:t>
            </w:r>
            <w:proofErr w:type="spellEnd"/>
          </w:p>
        </w:tc>
        <w:tc>
          <w:tcPr>
            <w:tcW w:w="1517" w:type="dxa"/>
          </w:tcPr>
          <w:p w14:paraId="5925CC7C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20/40 -2</w:t>
            </w:r>
          </w:p>
          <w:p w14:paraId="1A2292E8" w14:textId="77777777" w:rsidR="007F136E" w:rsidRPr="00FF6B57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FF6B57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20/20 -1</w:t>
            </w:r>
          </w:p>
        </w:tc>
        <w:tc>
          <w:tcPr>
            <w:tcW w:w="1883" w:type="dxa"/>
          </w:tcPr>
          <w:p w14:paraId="3B6A8A4D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  <w:p w14:paraId="01487269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ortho</w:t>
            </w:r>
          </w:p>
        </w:tc>
        <w:tc>
          <w:tcPr>
            <w:tcW w:w="1998" w:type="dxa"/>
          </w:tcPr>
          <w:p w14:paraId="5359CFBB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+7.75 -2.25 x085 (add 2.25)</w:t>
            </w:r>
          </w:p>
          <w:p w14:paraId="37830B82" w14:textId="77777777" w:rsidR="007F136E" w:rsidRPr="00FB5DCA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 xml:space="preserve"> +5.25 -1.50 x105 (add 2.25)</w:t>
            </w:r>
          </w:p>
        </w:tc>
        <w:tc>
          <w:tcPr>
            <w:tcW w:w="1350" w:type="dxa"/>
            <w:vAlign w:val="center"/>
          </w:tcPr>
          <w:p w14:paraId="395D3F9C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</w:rPr>
              <w:t>Central</w:t>
            </w:r>
          </w:p>
        </w:tc>
      </w:tr>
      <w:tr w:rsidR="007F136E" w:rsidRPr="007F136E" w14:paraId="01EAE07F" w14:textId="77777777" w:rsidTr="00AE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3BC42F12" w14:textId="77777777" w:rsidR="007F136E" w:rsidRPr="00FC253E" w:rsidRDefault="007F136E" w:rsidP="00AE4872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N1</w:t>
            </w:r>
          </w:p>
        </w:tc>
        <w:tc>
          <w:tcPr>
            <w:tcW w:w="1346" w:type="dxa"/>
            <w:vAlign w:val="center"/>
          </w:tcPr>
          <w:p w14:paraId="704EA093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25, F</w:t>
            </w:r>
          </w:p>
        </w:tc>
        <w:tc>
          <w:tcPr>
            <w:tcW w:w="822" w:type="dxa"/>
            <w:vAlign w:val="center"/>
          </w:tcPr>
          <w:p w14:paraId="13731BD8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Normal</w:t>
            </w:r>
          </w:p>
        </w:tc>
        <w:tc>
          <w:tcPr>
            <w:tcW w:w="1517" w:type="dxa"/>
          </w:tcPr>
          <w:p w14:paraId="41FFEB6F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20/16 -1</w:t>
            </w:r>
          </w:p>
          <w:p w14:paraId="11F7E37C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20/16 -1</w:t>
            </w:r>
          </w:p>
        </w:tc>
        <w:tc>
          <w:tcPr>
            <w:tcW w:w="1883" w:type="dxa"/>
          </w:tcPr>
          <w:p w14:paraId="6DDEBD92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Far: ortho</w:t>
            </w:r>
          </w:p>
          <w:p w14:paraId="151B8CB8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Near: ortho</w:t>
            </w:r>
          </w:p>
        </w:tc>
        <w:tc>
          <w:tcPr>
            <w:tcW w:w="1998" w:type="dxa"/>
          </w:tcPr>
          <w:p w14:paraId="5CF219ED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-3.75 -0.75 x174</w:t>
            </w:r>
          </w:p>
          <w:p w14:paraId="4ED983F2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-4.25 -0.50 x003</w:t>
            </w:r>
          </w:p>
        </w:tc>
        <w:tc>
          <w:tcPr>
            <w:tcW w:w="1350" w:type="dxa"/>
            <w:vAlign w:val="center"/>
          </w:tcPr>
          <w:p w14:paraId="09A7B582" w14:textId="77777777" w:rsidR="007F136E" w:rsidRPr="007F136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7F136E" w14:paraId="7E21ACB5" w14:textId="77777777" w:rsidTr="00AE487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2AB31851" w14:textId="77777777" w:rsidR="007F136E" w:rsidRPr="00FC253E" w:rsidRDefault="007F136E" w:rsidP="00AE4872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N2</w:t>
            </w:r>
          </w:p>
        </w:tc>
        <w:tc>
          <w:tcPr>
            <w:tcW w:w="1346" w:type="dxa"/>
            <w:vAlign w:val="center"/>
          </w:tcPr>
          <w:p w14:paraId="33B8AD67" w14:textId="77777777" w:rsidR="007F136E" w:rsidRPr="00FC253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26, F</w:t>
            </w:r>
          </w:p>
        </w:tc>
        <w:tc>
          <w:tcPr>
            <w:tcW w:w="822" w:type="dxa"/>
            <w:vAlign w:val="center"/>
          </w:tcPr>
          <w:p w14:paraId="4EE107F5" w14:textId="77777777" w:rsidR="007F136E" w:rsidRPr="00FC253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Normal</w:t>
            </w:r>
          </w:p>
        </w:tc>
        <w:tc>
          <w:tcPr>
            <w:tcW w:w="1517" w:type="dxa"/>
          </w:tcPr>
          <w:p w14:paraId="29FB1D0B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20/20</w:t>
            </w:r>
          </w:p>
          <w:p w14:paraId="2195FD13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20/20</w:t>
            </w:r>
          </w:p>
        </w:tc>
        <w:tc>
          <w:tcPr>
            <w:tcW w:w="1883" w:type="dxa"/>
          </w:tcPr>
          <w:p w14:paraId="121A7FB9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Far: ortho</w:t>
            </w:r>
          </w:p>
          <w:p w14:paraId="1DA28A11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Near: ortho</w:t>
            </w:r>
          </w:p>
        </w:tc>
        <w:tc>
          <w:tcPr>
            <w:tcW w:w="1998" w:type="dxa"/>
          </w:tcPr>
          <w:p w14:paraId="7F9767F1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-6.25 -0.25 x085</w:t>
            </w:r>
          </w:p>
          <w:p w14:paraId="6E7B8A79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-6.25 -0.25 x085</w:t>
            </w:r>
          </w:p>
        </w:tc>
        <w:tc>
          <w:tcPr>
            <w:tcW w:w="1350" w:type="dxa"/>
            <w:vAlign w:val="center"/>
          </w:tcPr>
          <w:p w14:paraId="147C42F7" w14:textId="77777777" w:rsidR="007F136E" w:rsidRPr="007F136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7F136E" w14:paraId="106D7EBA" w14:textId="77777777" w:rsidTr="00AE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6CEB97AF" w14:textId="77777777" w:rsidR="007F136E" w:rsidRPr="00FC253E" w:rsidRDefault="007F136E" w:rsidP="00AE4872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N3</w:t>
            </w:r>
          </w:p>
        </w:tc>
        <w:tc>
          <w:tcPr>
            <w:tcW w:w="1346" w:type="dxa"/>
            <w:vAlign w:val="center"/>
          </w:tcPr>
          <w:p w14:paraId="2526FF33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28, M</w:t>
            </w:r>
          </w:p>
        </w:tc>
        <w:tc>
          <w:tcPr>
            <w:tcW w:w="822" w:type="dxa"/>
            <w:vAlign w:val="center"/>
          </w:tcPr>
          <w:p w14:paraId="64190D49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Normal</w:t>
            </w:r>
          </w:p>
        </w:tc>
        <w:tc>
          <w:tcPr>
            <w:tcW w:w="1517" w:type="dxa"/>
          </w:tcPr>
          <w:p w14:paraId="301F877B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20/20 -2</w:t>
            </w:r>
          </w:p>
          <w:p w14:paraId="449D4AFB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20/20</w:t>
            </w:r>
          </w:p>
        </w:tc>
        <w:tc>
          <w:tcPr>
            <w:tcW w:w="1883" w:type="dxa"/>
          </w:tcPr>
          <w:p w14:paraId="61525C18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Far: ortho</w:t>
            </w:r>
          </w:p>
          <w:p w14:paraId="2FA3E78D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Near: ortho</w:t>
            </w:r>
          </w:p>
        </w:tc>
        <w:tc>
          <w:tcPr>
            <w:tcW w:w="1998" w:type="dxa"/>
          </w:tcPr>
          <w:p w14:paraId="3DF6D61A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 xml:space="preserve">OD: </w:t>
            </w:r>
            <w:proofErr w:type="spellStart"/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plano</w:t>
            </w:r>
            <w:proofErr w:type="spellEnd"/>
          </w:p>
          <w:p w14:paraId="41808108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 xml:space="preserve">OS: </w:t>
            </w:r>
            <w:proofErr w:type="spellStart"/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50" w:type="dxa"/>
            <w:vAlign w:val="center"/>
          </w:tcPr>
          <w:p w14:paraId="79E2E4B9" w14:textId="77777777" w:rsidR="007F136E" w:rsidRPr="007F136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7F136E" w14:paraId="61D6E58D" w14:textId="77777777" w:rsidTr="00AE487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53A3603D" w14:textId="77777777" w:rsidR="007F136E" w:rsidRPr="00FC253E" w:rsidRDefault="007F136E" w:rsidP="00AE4872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N4</w:t>
            </w:r>
          </w:p>
        </w:tc>
        <w:tc>
          <w:tcPr>
            <w:tcW w:w="1346" w:type="dxa"/>
            <w:vAlign w:val="center"/>
          </w:tcPr>
          <w:p w14:paraId="3DAFE69E" w14:textId="77777777" w:rsidR="007F136E" w:rsidRPr="00FC253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24, F</w:t>
            </w:r>
          </w:p>
        </w:tc>
        <w:tc>
          <w:tcPr>
            <w:tcW w:w="822" w:type="dxa"/>
            <w:vAlign w:val="center"/>
          </w:tcPr>
          <w:p w14:paraId="202F08CD" w14:textId="77777777" w:rsidR="007F136E" w:rsidRPr="00FC253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Normal</w:t>
            </w:r>
          </w:p>
        </w:tc>
        <w:tc>
          <w:tcPr>
            <w:tcW w:w="1517" w:type="dxa"/>
          </w:tcPr>
          <w:p w14:paraId="47716C4D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20/25 +1</w:t>
            </w:r>
          </w:p>
          <w:p w14:paraId="655498EB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20/25 +2</w:t>
            </w:r>
          </w:p>
        </w:tc>
        <w:tc>
          <w:tcPr>
            <w:tcW w:w="1883" w:type="dxa"/>
          </w:tcPr>
          <w:p w14:paraId="797B4C21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Far: ortho</w:t>
            </w:r>
          </w:p>
          <w:p w14:paraId="0A248940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Near: 2XP</w:t>
            </w:r>
          </w:p>
        </w:tc>
        <w:tc>
          <w:tcPr>
            <w:tcW w:w="1998" w:type="dxa"/>
          </w:tcPr>
          <w:p w14:paraId="36B20815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 xml:space="preserve">OD: </w:t>
            </w:r>
            <w:proofErr w:type="spellStart"/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plano</w:t>
            </w:r>
            <w:proofErr w:type="spellEnd"/>
          </w:p>
          <w:p w14:paraId="66ECF16E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 xml:space="preserve">OS: </w:t>
            </w:r>
            <w:proofErr w:type="spellStart"/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plano</w:t>
            </w:r>
            <w:proofErr w:type="spellEnd"/>
          </w:p>
        </w:tc>
        <w:tc>
          <w:tcPr>
            <w:tcW w:w="1350" w:type="dxa"/>
            <w:vAlign w:val="center"/>
          </w:tcPr>
          <w:p w14:paraId="2AF70711" w14:textId="77777777" w:rsidR="007F136E" w:rsidRPr="007F136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7F136E" w14:paraId="3147AF2B" w14:textId="77777777" w:rsidTr="00AE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0C312BEA" w14:textId="77777777" w:rsidR="007F136E" w:rsidRPr="00FC253E" w:rsidRDefault="007F136E" w:rsidP="00AE4872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N5</w:t>
            </w:r>
          </w:p>
        </w:tc>
        <w:tc>
          <w:tcPr>
            <w:tcW w:w="1346" w:type="dxa"/>
            <w:vAlign w:val="center"/>
          </w:tcPr>
          <w:p w14:paraId="556E73BE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28, F</w:t>
            </w:r>
          </w:p>
        </w:tc>
        <w:tc>
          <w:tcPr>
            <w:tcW w:w="822" w:type="dxa"/>
            <w:vAlign w:val="center"/>
          </w:tcPr>
          <w:p w14:paraId="095B21A9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Normal</w:t>
            </w:r>
          </w:p>
        </w:tc>
        <w:tc>
          <w:tcPr>
            <w:tcW w:w="1517" w:type="dxa"/>
          </w:tcPr>
          <w:p w14:paraId="0826F783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20/20 +2</w:t>
            </w:r>
          </w:p>
          <w:p w14:paraId="59F20905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20/20 +2</w:t>
            </w:r>
          </w:p>
        </w:tc>
        <w:tc>
          <w:tcPr>
            <w:tcW w:w="1883" w:type="dxa"/>
          </w:tcPr>
          <w:p w14:paraId="3550FA01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Far: ortho</w:t>
            </w:r>
          </w:p>
          <w:p w14:paraId="7E93D57F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Near: ortho</w:t>
            </w:r>
          </w:p>
        </w:tc>
        <w:tc>
          <w:tcPr>
            <w:tcW w:w="1998" w:type="dxa"/>
          </w:tcPr>
          <w:p w14:paraId="087260E0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-0.50 -2.25 x107</w:t>
            </w:r>
          </w:p>
          <w:p w14:paraId="26FB2F0B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-0.50 -2.25 x078</w:t>
            </w:r>
          </w:p>
        </w:tc>
        <w:tc>
          <w:tcPr>
            <w:tcW w:w="1350" w:type="dxa"/>
            <w:vAlign w:val="center"/>
          </w:tcPr>
          <w:p w14:paraId="0D487F48" w14:textId="77777777" w:rsidR="007F136E" w:rsidRPr="007F136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7F136E" w14:paraId="28626A3D" w14:textId="77777777" w:rsidTr="00AE487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2617DF70" w14:textId="77777777" w:rsidR="007F136E" w:rsidRPr="00FC253E" w:rsidRDefault="007F136E" w:rsidP="00AE4872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N6</w:t>
            </w:r>
          </w:p>
        </w:tc>
        <w:tc>
          <w:tcPr>
            <w:tcW w:w="1346" w:type="dxa"/>
            <w:vAlign w:val="center"/>
          </w:tcPr>
          <w:p w14:paraId="7CE384DB" w14:textId="77777777" w:rsidR="007F136E" w:rsidRPr="00FC253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23, F</w:t>
            </w:r>
          </w:p>
        </w:tc>
        <w:tc>
          <w:tcPr>
            <w:tcW w:w="822" w:type="dxa"/>
            <w:vAlign w:val="center"/>
          </w:tcPr>
          <w:p w14:paraId="3F6CB61A" w14:textId="77777777" w:rsidR="007F136E" w:rsidRPr="00FC253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Normal</w:t>
            </w:r>
          </w:p>
        </w:tc>
        <w:tc>
          <w:tcPr>
            <w:tcW w:w="1517" w:type="dxa"/>
          </w:tcPr>
          <w:p w14:paraId="4892D6B1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20/16 -2</w:t>
            </w:r>
          </w:p>
          <w:p w14:paraId="44431692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20/16 -1</w:t>
            </w:r>
          </w:p>
        </w:tc>
        <w:tc>
          <w:tcPr>
            <w:tcW w:w="1883" w:type="dxa"/>
          </w:tcPr>
          <w:p w14:paraId="5CC5C9CF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Far: trace XP</w:t>
            </w:r>
          </w:p>
          <w:p w14:paraId="2ADC042F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Near: 3 XP</w:t>
            </w:r>
          </w:p>
        </w:tc>
        <w:tc>
          <w:tcPr>
            <w:tcW w:w="1998" w:type="dxa"/>
          </w:tcPr>
          <w:p w14:paraId="55994DD3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-3.25</w:t>
            </w:r>
          </w:p>
          <w:p w14:paraId="754B6DD1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-3</w:t>
            </w:r>
          </w:p>
        </w:tc>
        <w:tc>
          <w:tcPr>
            <w:tcW w:w="1350" w:type="dxa"/>
            <w:vAlign w:val="center"/>
          </w:tcPr>
          <w:p w14:paraId="69C0E6C8" w14:textId="77777777" w:rsidR="007F136E" w:rsidRPr="007F136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7F136E" w14:paraId="57A60DF3" w14:textId="77777777" w:rsidTr="00AE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629268FF" w14:textId="77777777" w:rsidR="007F136E" w:rsidRPr="00FC253E" w:rsidRDefault="007F136E" w:rsidP="00AE4872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N7</w:t>
            </w:r>
          </w:p>
        </w:tc>
        <w:tc>
          <w:tcPr>
            <w:tcW w:w="1346" w:type="dxa"/>
            <w:vAlign w:val="center"/>
          </w:tcPr>
          <w:p w14:paraId="25D2D960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22, F</w:t>
            </w:r>
          </w:p>
        </w:tc>
        <w:tc>
          <w:tcPr>
            <w:tcW w:w="822" w:type="dxa"/>
            <w:vAlign w:val="center"/>
          </w:tcPr>
          <w:p w14:paraId="24EA1071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Normal</w:t>
            </w:r>
          </w:p>
        </w:tc>
        <w:tc>
          <w:tcPr>
            <w:tcW w:w="1517" w:type="dxa"/>
          </w:tcPr>
          <w:p w14:paraId="42858D5A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20/20 +1</w:t>
            </w:r>
          </w:p>
          <w:p w14:paraId="188C886B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20/16 -2</w:t>
            </w:r>
          </w:p>
        </w:tc>
        <w:tc>
          <w:tcPr>
            <w:tcW w:w="1883" w:type="dxa"/>
          </w:tcPr>
          <w:p w14:paraId="625A38BA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Far: trace XP</w:t>
            </w:r>
          </w:p>
          <w:p w14:paraId="3A3F18D4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Near: 2 XP</w:t>
            </w:r>
          </w:p>
        </w:tc>
        <w:tc>
          <w:tcPr>
            <w:tcW w:w="1998" w:type="dxa"/>
          </w:tcPr>
          <w:p w14:paraId="21A84E04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-4.25 -1.00 x180</w:t>
            </w:r>
          </w:p>
          <w:p w14:paraId="50C5B07D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-4.00 -0.75 x160</w:t>
            </w:r>
          </w:p>
        </w:tc>
        <w:tc>
          <w:tcPr>
            <w:tcW w:w="1350" w:type="dxa"/>
            <w:vAlign w:val="center"/>
          </w:tcPr>
          <w:p w14:paraId="4B109EB9" w14:textId="77777777" w:rsidR="007F136E" w:rsidRPr="007F136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7F136E" w14:paraId="100D10CF" w14:textId="77777777" w:rsidTr="00AE487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18720EF4" w14:textId="77777777" w:rsidR="007F136E" w:rsidRPr="00FC253E" w:rsidRDefault="007F136E" w:rsidP="00AE4872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N8</w:t>
            </w:r>
          </w:p>
        </w:tc>
        <w:tc>
          <w:tcPr>
            <w:tcW w:w="1346" w:type="dxa"/>
            <w:vAlign w:val="center"/>
          </w:tcPr>
          <w:p w14:paraId="6AB45ACA" w14:textId="77777777" w:rsidR="007F136E" w:rsidRPr="00FC253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23, F</w:t>
            </w:r>
          </w:p>
        </w:tc>
        <w:tc>
          <w:tcPr>
            <w:tcW w:w="822" w:type="dxa"/>
            <w:vAlign w:val="center"/>
          </w:tcPr>
          <w:p w14:paraId="240BE169" w14:textId="77777777" w:rsidR="007F136E" w:rsidRPr="00FC253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Normal</w:t>
            </w:r>
          </w:p>
        </w:tc>
        <w:tc>
          <w:tcPr>
            <w:tcW w:w="1517" w:type="dxa"/>
          </w:tcPr>
          <w:p w14:paraId="76D32D71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20/20 +2</w:t>
            </w:r>
          </w:p>
          <w:p w14:paraId="1E834003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20/20</w:t>
            </w:r>
          </w:p>
        </w:tc>
        <w:tc>
          <w:tcPr>
            <w:tcW w:w="1883" w:type="dxa"/>
          </w:tcPr>
          <w:p w14:paraId="2C3B8596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Far: trace XP</w:t>
            </w:r>
          </w:p>
          <w:p w14:paraId="0280A4D0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Near: 3 XP</w:t>
            </w:r>
          </w:p>
        </w:tc>
        <w:tc>
          <w:tcPr>
            <w:tcW w:w="1998" w:type="dxa"/>
          </w:tcPr>
          <w:p w14:paraId="1C3F6075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+0.25 -1.50 x177</w:t>
            </w:r>
          </w:p>
          <w:p w14:paraId="46643861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+0.25 -1.25 x176</w:t>
            </w:r>
          </w:p>
        </w:tc>
        <w:tc>
          <w:tcPr>
            <w:tcW w:w="1350" w:type="dxa"/>
            <w:vAlign w:val="center"/>
          </w:tcPr>
          <w:p w14:paraId="0DD3C3D9" w14:textId="77777777" w:rsidR="007F136E" w:rsidRPr="007F136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7F136E" w14:paraId="22E52B8C" w14:textId="77777777" w:rsidTr="00AE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604A98C8" w14:textId="77777777" w:rsidR="007F136E" w:rsidRPr="00FC253E" w:rsidRDefault="007F136E" w:rsidP="00AE4872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N9</w:t>
            </w:r>
          </w:p>
        </w:tc>
        <w:tc>
          <w:tcPr>
            <w:tcW w:w="1346" w:type="dxa"/>
            <w:vAlign w:val="center"/>
          </w:tcPr>
          <w:p w14:paraId="28D42AB7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24, F</w:t>
            </w:r>
          </w:p>
        </w:tc>
        <w:tc>
          <w:tcPr>
            <w:tcW w:w="822" w:type="dxa"/>
            <w:vAlign w:val="center"/>
          </w:tcPr>
          <w:p w14:paraId="6E778432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Normal</w:t>
            </w:r>
          </w:p>
        </w:tc>
        <w:tc>
          <w:tcPr>
            <w:tcW w:w="1517" w:type="dxa"/>
          </w:tcPr>
          <w:p w14:paraId="7A176A92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20/20 -1</w:t>
            </w:r>
          </w:p>
          <w:p w14:paraId="6F605F58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20/20</w:t>
            </w:r>
          </w:p>
        </w:tc>
        <w:tc>
          <w:tcPr>
            <w:tcW w:w="1883" w:type="dxa"/>
          </w:tcPr>
          <w:p w14:paraId="5F3699FE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Far: 2 XP</w:t>
            </w:r>
          </w:p>
          <w:p w14:paraId="4CBE9C2F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Near: 6 XP</w:t>
            </w:r>
          </w:p>
        </w:tc>
        <w:tc>
          <w:tcPr>
            <w:tcW w:w="1998" w:type="dxa"/>
          </w:tcPr>
          <w:p w14:paraId="477A9B07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-5.25</w:t>
            </w:r>
          </w:p>
          <w:p w14:paraId="459A4138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-7.5</w:t>
            </w:r>
          </w:p>
        </w:tc>
        <w:tc>
          <w:tcPr>
            <w:tcW w:w="1350" w:type="dxa"/>
            <w:vAlign w:val="center"/>
          </w:tcPr>
          <w:p w14:paraId="49C4EDD7" w14:textId="77777777" w:rsidR="007F136E" w:rsidRPr="007F136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7F136E" w14:paraId="6CBDE129" w14:textId="77777777" w:rsidTr="00AE487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4CC4568D" w14:textId="77777777" w:rsidR="007F136E" w:rsidRPr="00FC253E" w:rsidRDefault="007F136E" w:rsidP="00AE4872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N10</w:t>
            </w:r>
          </w:p>
        </w:tc>
        <w:tc>
          <w:tcPr>
            <w:tcW w:w="1346" w:type="dxa"/>
            <w:vAlign w:val="center"/>
          </w:tcPr>
          <w:p w14:paraId="23393E02" w14:textId="77777777" w:rsidR="007F136E" w:rsidRPr="00FC253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23, F</w:t>
            </w:r>
          </w:p>
        </w:tc>
        <w:tc>
          <w:tcPr>
            <w:tcW w:w="822" w:type="dxa"/>
            <w:vAlign w:val="center"/>
          </w:tcPr>
          <w:p w14:paraId="660CA3F2" w14:textId="77777777" w:rsidR="007F136E" w:rsidRPr="00FC253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Normal</w:t>
            </w:r>
          </w:p>
        </w:tc>
        <w:tc>
          <w:tcPr>
            <w:tcW w:w="1517" w:type="dxa"/>
          </w:tcPr>
          <w:p w14:paraId="0DFA7739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20/16 -1</w:t>
            </w:r>
          </w:p>
          <w:p w14:paraId="5CBC864B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20/16</w:t>
            </w:r>
          </w:p>
        </w:tc>
        <w:tc>
          <w:tcPr>
            <w:tcW w:w="1883" w:type="dxa"/>
          </w:tcPr>
          <w:p w14:paraId="4778DB1D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Far: ortho</w:t>
            </w:r>
          </w:p>
          <w:p w14:paraId="027AC8A5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Near: 4 EP</w:t>
            </w:r>
          </w:p>
        </w:tc>
        <w:tc>
          <w:tcPr>
            <w:tcW w:w="1998" w:type="dxa"/>
          </w:tcPr>
          <w:p w14:paraId="3B702501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-1.00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 xml:space="preserve"> DS</w:t>
            </w:r>
          </w:p>
          <w:p w14:paraId="584860A5" w14:textId="77777777" w:rsidR="007F136E" w:rsidRPr="00FC253E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-1.00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 xml:space="preserve"> DS</w:t>
            </w:r>
          </w:p>
        </w:tc>
        <w:tc>
          <w:tcPr>
            <w:tcW w:w="1350" w:type="dxa"/>
            <w:vAlign w:val="center"/>
          </w:tcPr>
          <w:p w14:paraId="6BB07D25" w14:textId="77777777" w:rsidR="007F136E" w:rsidRPr="007F136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7F136E" w14:paraId="438EAD31" w14:textId="77777777" w:rsidTr="00AE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4B73D150" w14:textId="77777777" w:rsidR="007F136E" w:rsidRPr="00FC253E" w:rsidRDefault="007F136E" w:rsidP="00AE4872">
            <w:pPr>
              <w:jc w:val="center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N11</w:t>
            </w:r>
          </w:p>
        </w:tc>
        <w:tc>
          <w:tcPr>
            <w:tcW w:w="1346" w:type="dxa"/>
            <w:vAlign w:val="center"/>
          </w:tcPr>
          <w:p w14:paraId="3531C7CC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24, F</w:t>
            </w:r>
          </w:p>
        </w:tc>
        <w:tc>
          <w:tcPr>
            <w:tcW w:w="822" w:type="dxa"/>
            <w:vAlign w:val="center"/>
          </w:tcPr>
          <w:p w14:paraId="51CABFDD" w14:textId="77777777" w:rsidR="007F136E" w:rsidRPr="00FC253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Normal</w:t>
            </w:r>
          </w:p>
        </w:tc>
        <w:tc>
          <w:tcPr>
            <w:tcW w:w="1517" w:type="dxa"/>
          </w:tcPr>
          <w:p w14:paraId="6A2F6A8F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20/16</w:t>
            </w:r>
          </w:p>
          <w:p w14:paraId="3817D1A8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20/12.5</w:t>
            </w:r>
          </w:p>
        </w:tc>
        <w:tc>
          <w:tcPr>
            <w:tcW w:w="1883" w:type="dxa"/>
          </w:tcPr>
          <w:p w14:paraId="04D2EE7B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Far: ortho</w:t>
            </w:r>
          </w:p>
          <w:p w14:paraId="2B138CFF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Near: ortho</w:t>
            </w:r>
          </w:p>
        </w:tc>
        <w:tc>
          <w:tcPr>
            <w:tcW w:w="1998" w:type="dxa"/>
          </w:tcPr>
          <w:p w14:paraId="2814E1D6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OD: -1.75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 xml:space="preserve"> DS</w:t>
            </w:r>
          </w:p>
          <w:p w14:paraId="4428A85B" w14:textId="77777777" w:rsidR="007F136E" w:rsidRPr="00FC253E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FC253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OS: -1.75</w:t>
            </w:r>
            <w:r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 xml:space="preserve"> DS</w:t>
            </w:r>
          </w:p>
        </w:tc>
        <w:tc>
          <w:tcPr>
            <w:tcW w:w="1350" w:type="dxa"/>
            <w:vAlign w:val="center"/>
          </w:tcPr>
          <w:p w14:paraId="66CF8E30" w14:textId="77777777" w:rsidR="007F136E" w:rsidRPr="007F136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7F136E" w14:paraId="0D438944" w14:textId="77777777" w:rsidTr="00AE487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5396FDE7" w14:textId="77777777" w:rsidR="007F136E" w:rsidRPr="006A685D" w:rsidRDefault="007F136E" w:rsidP="00AE4872">
            <w:pPr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S1</w:t>
            </w:r>
          </w:p>
        </w:tc>
        <w:tc>
          <w:tcPr>
            <w:tcW w:w="1346" w:type="dxa"/>
            <w:vAlign w:val="center"/>
          </w:tcPr>
          <w:p w14:paraId="62975D3C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36, F</w:t>
            </w:r>
          </w:p>
        </w:tc>
        <w:tc>
          <w:tcPr>
            <w:tcW w:w="822" w:type="dxa"/>
            <w:vAlign w:val="center"/>
          </w:tcPr>
          <w:p w14:paraId="63E0AA3A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517" w:type="dxa"/>
          </w:tcPr>
          <w:p w14:paraId="3CEF4E55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</w:t>
            </w:r>
          </w:p>
          <w:p w14:paraId="439CF5DC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83" w:type="dxa"/>
          </w:tcPr>
          <w:p w14:paraId="7790D0BC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4 RET</w:t>
            </w:r>
          </w:p>
          <w:p w14:paraId="09A4B802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4 RET</w:t>
            </w:r>
          </w:p>
        </w:tc>
        <w:tc>
          <w:tcPr>
            <w:tcW w:w="1998" w:type="dxa"/>
          </w:tcPr>
          <w:p w14:paraId="0F33D402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-0.50 DS</w:t>
            </w:r>
          </w:p>
          <w:p w14:paraId="52591BCE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-0.25 DS</w:t>
            </w:r>
          </w:p>
        </w:tc>
        <w:tc>
          <w:tcPr>
            <w:tcW w:w="1350" w:type="dxa"/>
            <w:vAlign w:val="center"/>
          </w:tcPr>
          <w:p w14:paraId="3F8C87D3" w14:textId="77777777" w:rsidR="007F136E" w:rsidRPr="007F136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767171" w:themeColor="background2" w:themeShade="80"/>
                <w:sz w:val="20"/>
                <w:szCs w:val="20"/>
              </w:rPr>
              <w:t>Central</w:t>
            </w:r>
          </w:p>
        </w:tc>
      </w:tr>
      <w:tr w:rsidR="007F136E" w:rsidRPr="0040473F" w14:paraId="75C1CF96" w14:textId="77777777" w:rsidTr="00AE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72F5A07C" w14:textId="77777777" w:rsidR="007F136E" w:rsidRPr="006A685D" w:rsidRDefault="007F136E" w:rsidP="00AE4872">
            <w:pPr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S2</w:t>
            </w:r>
          </w:p>
        </w:tc>
        <w:tc>
          <w:tcPr>
            <w:tcW w:w="1346" w:type="dxa"/>
            <w:vAlign w:val="center"/>
          </w:tcPr>
          <w:p w14:paraId="541AAA62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30, F</w:t>
            </w:r>
          </w:p>
        </w:tc>
        <w:tc>
          <w:tcPr>
            <w:tcW w:w="822" w:type="dxa"/>
            <w:vAlign w:val="center"/>
          </w:tcPr>
          <w:p w14:paraId="1E075CD4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517" w:type="dxa"/>
          </w:tcPr>
          <w:p w14:paraId="1B80E1B9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  <w:p w14:paraId="3A602C3B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83" w:type="dxa"/>
          </w:tcPr>
          <w:p w14:paraId="168DABDA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 LET</w:t>
            </w:r>
          </w:p>
          <w:p w14:paraId="54068A8F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4 LET</w:t>
            </w:r>
          </w:p>
        </w:tc>
        <w:tc>
          <w:tcPr>
            <w:tcW w:w="1998" w:type="dxa"/>
          </w:tcPr>
          <w:p w14:paraId="19FE6AEA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+3.25 -1.25 x170</w:t>
            </w:r>
          </w:p>
          <w:p w14:paraId="50585A1D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+3.50 -1.25 x010</w:t>
            </w:r>
          </w:p>
        </w:tc>
        <w:tc>
          <w:tcPr>
            <w:tcW w:w="1350" w:type="dxa"/>
            <w:vAlign w:val="center"/>
          </w:tcPr>
          <w:p w14:paraId="6885F2D5" w14:textId="77777777" w:rsidR="007F136E" w:rsidRPr="007F136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0.5 pd </w:t>
            </w:r>
            <w:proofErr w:type="gramStart"/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temp  OS</w:t>
            </w:r>
            <w:proofErr w:type="gramEnd"/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fixation</w:t>
            </w:r>
          </w:p>
        </w:tc>
      </w:tr>
      <w:tr w:rsidR="007F136E" w:rsidRPr="0040473F" w14:paraId="72AC40DC" w14:textId="77777777" w:rsidTr="00AE487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27459126" w14:textId="77777777" w:rsidR="007F136E" w:rsidRPr="006A685D" w:rsidRDefault="007F136E" w:rsidP="00AE4872">
            <w:pPr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S3</w:t>
            </w:r>
          </w:p>
        </w:tc>
        <w:tc>
          <w:tcPr>
            <w:tcW w:w="1346" w:type="dxa"/>
            <w:vAlign w:val="center"/>
          </w:tcPr>
          <w:p w14:paraId="32DE28C3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20, M</w:t>
            </w:r>
          </w:p>
        </w:tc>
        <w:tc>
          <w:tcPr>
            <w:tcW w:w="822" w:type="dxa"/>
            <w:vAlign w:val="center"/>
          </w:tcPr>
          <w:p w14:paraId="0FCE7F09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517" w:type="dxa"/>
          </w:tcPr>
          <w:p w14:paraId="7FEC269A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20/20 -2</w:t>
            </w:r>
          </w:p>
          <w:p w14:paraId="2191D3D7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83" w:type="dxa"/>
          </w:tcPr>
          <w:p w14:paraId="7278962D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trace XP</w:t>
            </w:r>
          </w:p>
          <w:p w14:paraId="17262999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6 XP</w:t>
            </w:r>
          </w:p>
        </w:tc>
        <w:tc>
          <w:tcPr>
            <w:tcW w:w="1998" w:type="dxa"/>
          </w:tcPr>
          <w:p w14:paraId="2E167FC4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+0.50 -0.50 x180</w:t>
            </w:r>
          </w:p>
          <w:p w14:paraId="303049FC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plano</w:t>
            </w:r>
            <w:proofErr w:type="spellEnd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-1.00 x180</w:t>
            </w:r>
          </w:p>
        </w:tc>
        <w:tc>
          <w:tcPr>
            <w:tcW w:w="1350" w:type="dxa"/>
            <w:vAlign w:val="center"/>
          </w:tcPr>
          <w:p w14:paraId="479322D6" w14:textId="77777777" w:rsidR="007F136E" w:rsidRPr="007F136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Central</w:t>
            </w:r>
          </w:p>
        </w:tc>
      </w:tr>
      <w:tr w:rsidR="007F136E" w:rsidRPr="0040473F" w14:paraId="26B94AC8" w14:textId="77777777" w:rsidTr="00AE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55411EF3" w14:textId="77777777" w:rsidR="007F136E" w:rsidRPr="006A685D" w:rsidRDefault="007F136E" w:rsidP="00AE4872">
            <w:pPr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S4</w:t>
            </w:r>
          </w:p>
        </w:tc>
        <w:tc>
          <w:tcPr>
            <w:tcW w:w="1346" w:type="dxa"/>
            <w:vAlign w:val="center"/>
          </w:tcPr>
          <w:p w14:paraId="3E4D20D3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21, M</w:t>
            </w:r>
          </w:p>
        </w:tc>
        <w:tc>
          <w:tcPr>
            <w:tcW w:w="822" w:type="dxa"/>
            <w:vAlign w:val="center"/>
          </w:tcPr>
          <w:p w14:paraId="2FF1229C" w14:textId="77777777" w:rsidR="007F136E" w:rsidRPr="006A685D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517" w:type="dxa"/>
          </w:tcPr>
          <w:p w14:paraId="50C979FC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20/25 -2</w:t>
            </w:r>
          </w:p>
          <w:p w14:paraId="5C59A50B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20/50 -2</w:t>
            </w:r>
          </w:p>
        </w:tc>
        <w:tc>
          <w:tcPr>
            <w:tcW w:w="1883" w:type="dxa"/>
          </w:tcPr>
          <w:p w14:paraId="761D716E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ortho</w:t>
            </w:r>
          </w:p>
          <w:p w14:paraId="62959261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ortho</w:t>
            </w:r>
          </w:p>
        </w:tc>
        <w:tc>
          <w:tcPr>
            <w:tcW w:w="1998" w:type="dxa"/>
          </w:tcPr>
          <w:p w14:paraId="1F1D722D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+5.50 -4.75 x008</w:t>
            </w:r>
          </w:p>
          <w:p w14:paraId="47B1E125" w14:textId="77777777" w:rsidR="007F136E" w:rsidRPr="006A685D" w:rsidRDefault="007F136E" w:rsidP="00AE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+5.75 -5.00 x172</w:t>
            </w:r>
          </w:p>
        </w:tc>
        <w:tc>
          <w:tcPr>
            <w:tcW w:w="1350" w:type="dxa"/>
            <w:vAlign w:val="center"/>
          </w:tcPr>
          <w:p w14:paraId="0E171625" w14:textId="77777777" w:rsidR="007F136E" w:rsidRPr="007F136E" w:rsidRDefault="007F136E" w:rsidP="00AE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Central</w:t>
            </w:r>
          </w:p>
        </w:tc>
        <w:bookmarkStart w:id="0" w:name="_GoBack"/>
        <w:bookmarkEnd w:id="0"/>
      </w:tr>
      <w:tr w:rsidR="007F136E" w:rsidRPr="0040473F" w14:paraId="5D7B6602" w14:textId="77777777" w:rsidTr="00AE487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vAlign w:val="center"/>
          </w:tcPr>
          <w:p w14:paraId="2D769D1E" w14:textId="77777777" w:rsidR="007F136E" w:rsidRPr="006A685D" w:rsidRDefault="007F136E" w:rsidP="00AE4872">
            <w:pPr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S5</w:t>
            </w:r>
          </w:p>
        </w:tc>
        <w:tc>
          <w:tcPr>
            <w:tcW w:w="1346" w:type="dxa"/>
            <w:vAlign w:val="center"/>
          </w:tcPr>
          <w:p w14:paraId="3A766629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54, M</w:t>
            </w:r>
          </w:p>
        </w:tc>
        <w:tc>
          <w:tcPr>
            <w:tcW w:w="822" w:type="dxa"/>
            <w:vAlign w:val="center"/>
          </w:tcPr>
          <w:p w14:paraId="6B39F9B3" w14:textId="77777777" w:rsidR="007F136E" w:rsidRPr="006A685D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Strab</w:t>
            </w:r>
            <w:proofErr w:type="spellEnd"/>
          </w:p>
        </w:tc>
        <w:tc>
          <w:tcPr>
            <w:tcW w:w="1517" w:type="dxa"/>
          </w:tcPr>
          <w:p w14:paraId="2A2D3AD2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20/25 -1</w:t>
            </w:r>
          </w:p>
          <w:p w14:paraId="24364842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20/20 -1</w:t>
            </w:r>
          </w:p>
        </w:tc>
        <w:tc>
          <w:tcPr>
            <w:tcW w:w="1883" w:type="dxa"/>
          </w:tcPr>
          <w:p w14:paraId="517EC7C5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Far</w:t>
            </w: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14 RET 5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HoT</w:t>
            </w:r>
            <w:proofErr w:type="spellEnd"/>
          </w:p>
          <w:p w14:paraId="07C2A876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Near: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6 LET 10HyT</w:t>
            </w:r>
          </w:p>
        </w:tc>
        <w:tc>
          <w:tcPr>
            <w:tcW w:w="1998" w:type="dxa"/>
          </w:tcPr>
          <w:p w14:paraId="51C56CD1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OD: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-1.00 -0.75 x160 </w:t>
            </w:r>
          </w:p>
          <w:p w14:paraId="1DEC5F60" w14:textId="77777777" w:rsidR="007F136E" w:rsidRPr="006A685D" w:rsidRDefault="007F136E" w:rsidP="00AE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A685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OS: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 -1.00 -1.00 x020</w:t>
            </w:r>
          </w:p>
        </w:tc>
        <w:tc>
          <w:tcPr>
            <w:tcW w:w="1350" w:type="dxa"/>
            <w:vAlign w:val="center"/>
          </w:tcPr>
          <w:p w14:paraId="1013AA5D" w14:textId="77777777" w:rsidR="007F136E" w:rsidRPr="007F136E" w:rsidRDefault="007F136E" w:rsidP="00AE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7F136E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Central</w:t>
            </w:r>
          </w:p>
        </w:tc>
      </w:tr>
    </w:tbl>
    <w:p w14:paraId="1C981873" w14:textId="5FF39E16" w:rsidR="0038529C" w:rsidRDefault="0038529C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36F7F280" w14:textId="611EE334" w:rsidR="00641A8E" w:rsidRDefault="00641A8E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78FF1F66" w14:textId="6E648044" w:rsidR="00641A8E" w:rsidRDefault="00641A8E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1713FA80" w14:textId="77777777" w:rsidR="000E23FB" w:rsidRDefault="000E23FB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45AC2008" w14:textId="77777777" w:rsidR="00993DAA" w:rsidRPr="0040473F" w:rsidRDefault="00993DAA" w:rsidP="005E580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0"/>
          <w:szCs w:val="20"/>
        </w:rPr>
      </w:pPr>
    </w:p>
    <w:p w14:paraId="6B9546AC" w14:textId="77777777" w:rsidR="007F136E" w:rsidRPr="000E23FB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32"/>
          <w:szCs w:val="32"/>
        </w:rPr>
      </w:pPr>
      <w:r w:rsidRPr="000E23FB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60170CE" wp14:editId="405158CA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4429125" cy="2486785"/>
            <wp:effectExtent l="0" t="0" r="0" b="8890"/>
            <wp:wrapTight wrapText="bothSides">
              <wp:wrapPolygon edited="0">
                <wp:start x="0" y="0"/>
                <wp:lineTo x="0" y="21512"/>
                <wp:lineTo x="21461" y="21512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23FB">
        <w:rPr>
          <w:rFonts w:ascii="Calibri" w:eastAsia="Times New Roman" w:hAnsi="Calibri" w:cs="Calibri"/>
          <w:color w:val="222222"/>
          <w:sz w:val="32"/>
          <w:szCs w:val="32"/>
        </w:rPr>
        <w:t>A</w:t>
      </w:r>
    </w:p>
    <w:p w14:paraId="58C53297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2032B03C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539FBE6B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3258F9CC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1A73C24E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65F1F0D7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0DB16564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698B556A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2158A42B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609EC53C" w14:textId="77777777" w:rsidR="007F136E" w:rsidRDefault="007F136E" w:rsidP="007F136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Fig 1.  </w:t>
      </w:r>
    </w:p>
    <w:p w14:paraId="421AA043" w14:textId="77777777" w:rsidR="00A16E23" w:rsidRPr="00FB5DCA" w:rsidRDefault="00A16E23" w:rsidP="005E580E">
      <w:pPr>
        <w:rPr>
          <w:rFonts w:ascii="Calibri" w:hAnsi="Calibri"/>
          <w:sz w:val="20"/>
          <w:szCs w:val="20"/>
        </w:rPr>
      </w:pPr>
    </w:p>
    <w:sectPr w:rsidR="00A16E23" w:rsidRPr="00FB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E1"/>
    <w:rsid w:val="000354A7"/>
    <w:rsid w:val="000C3FAC"/>
    <w:rsid w:val="000E23FB"/>
    <w:rsid w:val="000F45B8"/>
    <w:rsid w:val="0011557C"/>
    <w:rsid w:val="00143AD4"/>
    <w:rsid w:val="001530C7"/>
    <w:rsid w:val="002418DD"/>
    <w:rsid w:val="002B6D6E"/>
    <w:rsid w:val="002D3E2C"/>
    <w:rsid w:val="00300783"/>
    <w:rsid w:val="00351A52"/>
    <w:rsid w:val="0038529C"/>
    <w:rsid w:val="003F1EEE"/>
    <w:rsid w:val="0040473F"/>
    <w:rsid w:val="0046290B"/>
    <w:rsid w:val="004747E6"/>
    <w:rsid w:val="00535FCD"/>
    <w:rsid w:val="005373B8"/>
    <w:rsid w:val="0054167B"/>
    <w:rsid w:val="005A1154"/>
    <w:rsid w:val="005A2622"/>
    <w:rsid w:val="005A72E3"/>
    <w:rsid w:val="005E580E"/>
    <w:rsid w:val="005F0935"/>
    <w:rsid w:val="006258AC"/>
    <w:rsid w:val="00641A8E"/>
    <w:rsid w:val="006A08E1"/>
    <w:rsid w:val="006A685D"/>
    <w:rsid w:val="007C098F"/>
    <w:rsid w:val="007F136E"/>
    <w:rsid w:val="00832F88"/>
    <w:rsid w:val="00866982"/>
    <w:rsid w:val="00894B5E"/>
    <w:rsid w:val="008A10B1"/>
    <w:rsid w:val="008D0143"/>
    <w:rsid w:val="00917FBA"/>
    <w:rsid w:val="00984EBF"/>
    <w:rsid w:val="00986883"/>
    <w:rsid w:val="00993DAA"/>
    <w:rsid w:val="009A6C64"/>
    <w:rsid w:val="009A7374"/>
    <w:rsid w:val="00A16E23"/>
    <w:rsid w:val="00AA40F5"/>
    <w:rsid w:val="00B02F2C"/>
    <w:rsid w:val="00B05F59"/>
    <w:rsid w:val="00B80A90"/>
    <w:rsid w:val="00B92CE7"/>
    <w:rsid w:val="00B97477"/>
    <w:rsid w:val="00BC5080"/>
    <w:rsid w:val="00BE4C0D"/>
    <w:rsid w:val="00BF5F29"/>
    <w:rsid w:val="00C117C6"/>
    <w:rsid w:val="00C953A6"/>
    <w:rsid w:val="00CC57BE"/>
    <w:rsid w:val="00D236BC"/>
    <w:rsid w:val="00D45EA5"/>
    <w:rsid w:val="00E314E1"/>
    <w:rsid w:val="00E56BBC"/>
    <w:rsid w:val="00E935B2"/>
    <w:rsid w:val="00EA3AB1"/>
    <w:rsid w:val="00F402AD"/>
    <w:rsid w:val="00F80873"/>
    <w:rsid w:val="00FB5DCA"/>
    <w:rsid w:val="00FC253E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55F34"/>
  <w15:docId w15:val="{654E3394-5FFC-4823-9C0F-CB354BC4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E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6E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E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E2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E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E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E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2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38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A6C64"/>
    <w:pPr>
      <w:spacing w:after="0" w:line="240" w:lineRule="auto"/>
    </w:pPr>
    <w:rPr>
      <w:sz w:val="24"/>
      <w:szCs w:val="24"/>
    </w:rPr>
  </w:style>
  <w:style w:type="table" w:styleId="PlainTable2">
    <w:name w:val="Plain Table 2"/>
    <w:basedOn w:val="TableNormal"/>
    <w:uiPriority w:val="99"/>
    <w:rsid w:val="003007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291D8-F83A-4351-9938-90A66681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1612</Words>
  <Characters>9189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godinez</dc:creator>
  <cp:keywords/>
  <dc:description/>
  <cp:lastModifiedBy>angelica godinez</cp:lastModifiedBy>
  <cp:revision>3</cp:revision>
  <dcterms:created xsi:type="dcterms:W3CDTF">2019-08-28T22:49:00Z</dcterms:created>
  <dcterms:modified xsi:type="dcterms:W3CDTF">2019-08-28T22:56:00Z</dcterms:modified>
</cp:coreProperties>
</file>