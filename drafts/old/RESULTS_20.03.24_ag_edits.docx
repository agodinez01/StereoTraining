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33E0" w14:textId="239DCD2B" w:rsidR="00A8491D" w:rsidRPr="009B5AA8" w:rsidRDefault="00BF7542" w:rsidP="009B5AA8">
      <w:pPr>
        <w:rPr>
          <w:rFonts w:cstheme="minorHAnsi"/>
          <w:b/>
          <w:bCs/>
          <w:sz w:val="28"/>
          <w:szCs w:val="28"/>
          <w:lang w:val="en-US"/>
        </w:rPr>
      </w:pPr>
      <w:r w:rsidRPr="00BF7542">
        <w:rPr>
          <w:rFonts w:cstheme="minorHAnsi"/>
          <w:b/>
          <w:bCs/>
          <w:sz w:val="28"/>
          <w:szCs w:val="28"/>
          <w:lang w:val="en-US"/>
        </w:rPr>
        <w:t>RESULTS</w:t>
      </w:r>
    </w:p>
    <w:p w14:paraId="77CCC589" w14:textId="7D6B879E" w:rsidR="009B5AA8" w:rsidRPr="009B5AA8" w:rsidRDefault="009B5AA8" w:rsidP="00A8491D">
      <w:pPr>
        <w:jc w:val="both"/>
        <w:rPr>
          <w:rFonts w:cstheme="minorHAnsi"/>
          <w:lang w:val="en-US"/>
        </w:rPr>
      </w:pPr>
      <w:r w:rsidRPr="009B5AA8">
        <w:rPr>
          <w:rFonts w:cstheme="minorHAnsi"/>
          <w:lang w:val="en-US"/>
        </w:rPr>
        <w:t>Differences between stereo-anomalous a</w:t>
      </w:r>
      <w:r>
        <w:rPr>
          <w:rFonts w:cstheme="minorHAnsi"/>
          <w:lang w:val="en-US"/>
        </w:rPr>
        <w:t xml:space="preserve">nd stereo-normal groups </w:t>
      </w:r>
      <w:ins w:id="0" w:author="angelica godinez" w:date="2020-03-26T10:49:00Z">
        <w:r w:rsidR="0010640A">
          <w:rPr>
            <w:rFonts w:cstheme="minorHAnsi"/>
            <w:lang w:val="en-US"/>
          </w:rPr>
          <w:t>and</w:t>
        </w:r>
      </w:ins>
      <w:del w:id="1" w:author="angelica godinez" w:date="2020-03-26T10:49:00Z">
        <w:r w:rsidDel="0010640A">
          <w:rPr>
            <w:rFonts w:cstheme="minorHAnsi"/>
            <w:lang w:val="en-US"/>
          </w:rPr>
          <w:delText>or</w:delText>
        </w:r>
      </w:del>
      <w:r>
        <w:rPr>
          <w:rFonts w:cstheme="minorHAnsi"/>
          <w:lang w:val="en-US"/>
        </w:rPr>
        <w:t xml:space="preserve"> cue scaffolding conditions were calculated through means comparison. </w:t>
      </w:r>
      <w:r w:rsidRPr="009B5AA8">
        <w:rPr>
          <w:rFonts w:cstheme="minorHAnsi"/>
          <w:lang w:val="en-US"/>
        </w:rPr>
        <w:t>Analysis of variance</w:t>
      </w:r>
      <w:r>
        <w:rPr>
          <w:rFonts w:cstheme="minorHAnsi"/>
          <w:lang w:val="en-US"/>
        </w:rPr>
        <w:t xml:space="preserve"> was used to </w:t>
      </w:r>
      <w:ins w:id="2" w:author="angelica godinez" w:date="2020-03-26T10:49:00Z">
        <w:r w:rsidR="0010640A">
          <w:rPr>
            <w:rFonts w:cstheme="minorHAnsi"/>
            <w:lang w:val="en-US"/>
          </w:rPr>
          <w:t>e</w:t>
        </w:r>
      </w:ins>
      <w:r>
        <w:rPr>
          <w:rFonts w:cstheme="minorHAnsi"/>
          <w:lang w:val="en-US"/>
        </w:rPr>
        <w:t xml:space="preserve">stablish differences between variables with more than two levels of comparison. </w:t>
      </w:r>
      <w:ins w:id="3" w:author="angelica godinez" w:date="2020-03-26T11:22:00Z">
        <w:r w:rsidR="00344E10">
          <w:rPr>
            <w:rFonts w:cstheme="minorHAnsi"/>
            <w:lang w:val="en-US"/>
          </w:rPr>
          <w:t>One-</w:t>
        </w:r>
      </w:ins>
      <w:commentRangeStart w:id="4"/>
      <w:r>
        <w:rPr>
          <w:rFonts w:cstheme="minorHAnsi"/>
          <w:lang w:val="en-US"/>
        </w:rPr>
        <w:t>ANOVA</w:t>
      </w:r>
      <w:commentRangeEnd w:id="4"/>
      <w:ins w:id="5" w:author="angelica godinez" w:date="2020-03-26T11:23:00Z">
        <w:r w:rsidR="00344E10">
          <w:rPr>
            <w:rFonts w:cstheme="minorHAnsi"/>
            <w:lang w:val="en-US"/>
          </w:rPr>
          <w:t>s</w:t>
        </w:r>
      </w:ins>
      <w:r w:rsidR="0010640A">
        <w:rPr>
          <w:rStyle w:val="CommentReference"/>
          <w:lang w:val="en-US"/>
        </w:rPr>
        <w:commentReference w:id="4"/>
      </w:r>
      <w:r>
        <w:rPr>
          <w:rFonts w:cstheme="minorHAnsi"/>
          <w:lang w:val="en-US"/>
        </w:rPr>
        <w:t xml:space="preserve"> w</w:t>
      </w:r>
      <w:ins w:id="6" w:author="angelica godinez" w:date="2020-03-26T11:23:00Z">
        <w:r w:rsidR="00344E10">
          <w:rPr>
            <w:rFonts w:cstheme="minorHAnsi"/>
            <w:lang w:val="en-US"/>
          </w:rPr>
          <w:t>ere</w:t>
        </w:r>
      </w:ins>
      <w:del w:id="7" w:author="angelica godinez" w:date="2020-03-26T11:23:00Z">
        <w:r w:rsidDel="00344E10">
          <w:rPr>
            <w:rFonts w:cstheme="minorHAnsi"/>
            <w:lang w:val="en-US"/>
          </w:rPr>
          <w:delText>as</w:delText>
        </w:r>
      </w:del>
      <w:r>
        <w:rPr>
          <w:rFonts w:cstheme="minorHAnsi"/>
          <w:lang w:val="en-US"/>
        </w:rPr>
        <w:t xml:space="preserve"> used for normal distribution variables and </w:t>
      </w:r>
      <w:r w:rsidRPr="009B5AA8">
        <w:rPr>
          <w:rFonts w:cstheme="minorHAnsi"/>
          <w:lang w:val="en-US"/>
        </w:rPr>
        <w:t>Kruskal-Wallis</w:t>
      </w:r>
      <w:r>
        <w:rPr>
          <w:rFonts w:cstheme="minorHAnsi"/>
          <w:lang w:val="en-US"/>
        </w:rPr>
        <w:t xml:space="preserve"> when distribution </w:t>
      </w:r>
      <w:ins w:id="8" w:author="angelica godinez" w:date="2020-03-26T10:49:00Z">
        <w:r w:rsidR="0010640A">
          <w:rPr>
            <w:rFonts w:cstheme="minorHAnsi"/>
            <w:lang w:val="en-US"/>
          </w:rPr>
          <w:t>was</w:t>
        </w:r>
      </w:ins>
      <w:del w:id="9" w:author="angelica godinez" w:date="2020-03-26T10:49:00Z">
        <w:r w:rsidDel="0010640A">
          <w:rPr>
            <w:rFonts w:cstheme="minorHAnsi"/>
            <w:lang w:val="en-US"/>
          </w:rPr>
          <w:delText>is</w:delText>
        </w:r>
      </w:del>
      <w:r>
        <w:rPr>
          <w:rFonts w:cstheme="minorHAnsi"/>
          <w:lang w:val="en-US"/>
        </w:rPr>
        <w:t xml:space="preserve"> not normal. Two sample</w:t>
      </w:r>
      <w:del w:id="10" w:author="angelica godinez" w:date="2020-03-26T10:55:00Z">
        <w:r w:rsidDel="0010640A">
          <w:rPr>
            <w:rFonts w:cstheme="minorHAnsi"/>
            <w:lang w:val="en-US"/>
          </w:rPr>
          <w:delText>s</w:delText>
        </w:r>
      </w:del>
      <w:r>
        <w:rPr>
          <w:rFonts w:cstheme="minorHAnsi"/>
          <w:lang w:val="en-US"/>
        </w:rPr>
        <w:t xml:space="preserve"> comparison was </w:t>
      </w:r>
      <w:ins w:id="11" w:author="angelica godinez" w:date="2020-03-26T10:55:00Z">
        <w:r w:rsidR="0010640A">
          <w:rPr>
            <w:rFonts w:cstheme="minorHAnsi"/>
            <w:lang w:val="en-US"/>
          </w:rPr>
          <w:t>computed</w:t>
        </w:r>
      </w:ins>
      <w:del w:id="12" w:author="angelica godinez" w:date="2020-03-26T10:55:00Z">
        <w:r w:rsidDel="0010640A">
          <w:rPr>
            <w:rFonts w:cstheme="minorHAnsi"/>
            <w:lang w:val="en-US"/>
          </w:rPr>
          <w:delText>made</w:delText>
        </w:r>
      </w:del>
      <w:r>
        <w:rPr>
          <w:rFonts w:cstheme="minorHAnsi"/>
          <w:lang w:val="en-US"/>
        </w:rPr>
        <w:t xml:space="preserve"> using </w:t>
      </w:r>
      <w:del w:id="13" w:author="angelica godinez" w:date="2020-03-26T10:54:00Z">
        <w:r w:rsidDel="0010640A">
          <w:rPr>
            <w:rFonts w:cstheme="minorHAnsi"/>
            <w:lang w:val="en-US"/>
          </w:rPr>
          <w:delText>t-</w:delText>
        </w:r>
      </w:del>
      <w:r>
        <w:rPr>
          <w:rFonts w:cstheme="minorHAnsi"/>
          <w:lang w:val="en-US"/>
        </w:rPr>
        <w:t xml:space="preserve">Student </w:t>
      </w:r>
      <w:ins w:id="14" w:author="angelica godinez" w:date="2020-03-26T10:54:00Z">
        <w:r w:rsidR="0010640A">
          <w:rPr>
            <w:rFonts w:cstheme="minorHAnsi"/>
            <w:lang w:val="en-US"/>
          </w:rPr>
          <w:t>t-</w:t>
        </w:r>
      </w:ins>
      <w:r>
        <w:rPr>
          <w:rFonts w:cstheme="minorHAnsi"/>
          <w:lang w:val="en-US"/>
        </w:rPr>
        <w:t>test if</w:t>
      </w:r>
      <w:ins w:id="15" w:author="angelica godinez" w:date="2020-03-26T10:55:00Z">
        <w:r w:rsidR="0010640A">
          <w:rPr>
            <w:rFonts w:cstheme="minorHAnsi"/>
            <w:lang w:val="en-US"/>
          </w:rPr>
          <w:t xml:space="preserve"> a</w:t>
        </w:r>
      </w:ins>
      <w:r>
        <w:rPr>
          <w:rFonts w:cstheme="minorHAnsi"/>
          <w:lang w:val="en-US"/>
        </w:rPr>
        <w:t xml:space="preserve"> normal distribution </w:t>
      </w:r>
      <w:ins w:id="16" w:author="angelica godinez" w:date="2020-03-26T10:54:00Z">
        <w:r w:rsidR="0010640A">
          <w:rPr>
            <w:rFonts w:cstheme="minorHAnsi"/>
            <w:lang w:val="en-US"/>
          </w:rPr>
          <w:t>was</w:t>
        </w:r>
      </w:ins>
      <w:del w:id="17" w:author="angelica godinez" w:date="2020-03-26T10:54:00Z">
        <w:r w:rsidDel="0010640A">
          <w:rPr>
            <w:rFonts w:cstheme="minorHAnsi"/>
            <w:lang w:val="en-US"/>
          </w:rPr>
          <w:delText>is</w:delText>
        </w:r>
      </w:del>
      <w:r>
        <w:rPr>
          <w:rFonts w:cstheme="minorHAnsi"/>
          <w:lang w:val="en-US"/>
        </w:rPr>
        <w:t xml:space="preserve"> confirmed and </w:t>
      </w:r>
      <w:proofErr w:type="spellStart"/>
      <w:r>
        <w:rPr>
          <w:rFonts w:cstheme="minorHAnsi"/>
          <w:lang w:val="en-US"/>
        </w:rPr>
        <w:t>Wilxoco</w:t>
      </w:r>
      <w:ins w:id="18" w:author="angelica godinez" w:date="2020-03-26T10:54:00Z">
        <w:r w:rsidR="0010640A">
          <w:rPr>
            <w:rFonts w:cstheme="minorHAnsi"/>
            <w:lang w:val="en-US"/>
          </w:rPr>
          <w:t>n</w:t>
        </w:r>
      </w:ins>
      <w:proofErr w:type="spellEnd"/>
      <w:r>
        <w:rPr>
          <w:rFonts w:cstheme="minorHAnsi"/>
          <w:lang w:val="en-US"/>
        </w:rPr>
        <w:t xml:space="preserve">-Mann-Whitney otherwise. </w:t>
      </w:r>
      <w:proofErr w:type="spellStart"/>
      <w:r>
        <w:rPr>
          <w:rFonts w:cstheme="minorHAnsi"/>
          <w:lang w:val="en-US"/>
        </w:rPr>
        <w:t>Kolmogoro-Simirnov</w:t>
      </w:r>
      <w:proofErr w:type="spellEnd"/>
      <w:r>
        <w:rPr>
          <w:rFonts w:cstheme="minorHAnsi"/>
          <w:lang w:val="en-US"/>
        </w:rPr>
        <w:t xml:space="preserve"> test was used to confirm normal distribution of variables. </w:t>
      </w:r>
      <w:ins w:id="19" w:author="angelica godinez" w:date="2020-03-26T10:56:00Z">
        <w:r w:rsidR="0010640A">
          <w:rPr>
            <w:rFonts w:cstheme="minorHAnsi"/>
            <w:lang w:val="en-US"/>
          </w:rPr>
          <w:t>The r</w:t>
        </w:r>
      </w:ins>
      <w:del w:id="20" w:author="angelica godinez" w:date="2020-03-26T10:56:00Z">
        <w:r w:rsidRPr="009B5AA8" w:rsidDel="0010640A">
          <w:rPr>
            <w:rFonts w:cstheme="minorHAnsi"/>
            <w:lang w:val="en-US"/>
          </w:rPr>
          <w:delText>R</w:delText>
        </w:r>
      </w:del>
      <w:r w:rsidRPr="009B5AA8">
        <w:rPr>
          <w:rFonts w:cstheme="minorHAnsi"/>
          <w:lang w:val="en-US"/>
        </w:rPr>
        <w:t xml:space="preserve">elationship between variables was </w:t>
      </w:r>
      <w:ins w:id="21" w:author="angelica godinez" w:date="2020-03-26T10:56:00Z">
        <w:r w:rsidR="0010640A">
          <w:rPr>
            <w:rFonts w:cstheme="minorHAnsi"/>
            <w:lang w:val="en-US"/>
          </w:rPr>
          <w:t>determined</w:t>
        </w:r>
      </w:ins>
      <w:del w:id="22" w:author="angelica godinez" w:date="2020-03-26T10:56:00Z">
        <w:r w:rsidRPr="009B5AA8" w:rsidDel="0010640A">
          <w:rPr>
            <w:rFonts w:cstheme="minorHAnsi"/>
            <w:lang w:val="en-US"/>
          </w:rPr>
          <w:delText>made</w:delText>
        </w:r>
      </w:del>
      <w:r w:rsidRPr="009B5AA8">
        <w:rPr>
          <w:rFonts w:cstheme="minorHAnsi"/>
          <w:lang w:val="en-US"/>
        </w:rPr>
        <w:t xml:space="preserve"> through Pearson c</w:t>
      </w:r>
      <w:r>
        <w:rPr>
          <w:rFonts w:cstheme="minorHAnsi"/>
          <w:lang w:val="en-US"/>
        </w:rPr>
        <w:t>orrelation test</w:t>
      </w:r>
      <w:ins w:id="23" w:author="angelica godinez" w:date="2020-03-26T10:56:00Z">
        <w:r w:rsidR="0010640A">
          <w:rPr>
            <w:rFonts w:cstheme="minorHAnsi"/>
            <w:lang w:val="en-US"/>
          </w:rPr>
          <w:t xml:space="preserve"> with</w:t>
        </w:r>
      </w:ins>
      <w:del w:id="24" w:author="angelica godinez" w:date="2020-03-26T10:56:00Z">
        <w:r w:rsidDel="0010640A">
          <w:rPr>
            <w:rFonts w:cstheme="minorHAnsi"/>
            <w:lang w:val="en-US"/>
          </w:rPr>
          <w:delText>.</w:delText>
        </w:r>
      </w:del>
      <w:r>
        <w:rPr>
          <w:rFonts w:cstheme="minorHAnsi"/>
          <w:lang w:val="en-US"/>
        </w:rPr>
        <w:t xml:space="preserve"> </w:t>
      </w:r>
      <w:ins w:id="25" w:author="angelica godinez" w:date="2020-03-26T10:57:00Z">
        <w:r w:rsidR="0010640A">
          <w:rPr>
            <w:rFonts w:cstheme="minorHAnsi"/>
            <w:lang w:val="en-US"/>
          </w:rPr>
          <w:t>The s</w:t>
        </w:r>
      </w:ins>
      <w:del w:id="26" w:author="angelica godinez" w:date="2020-03-26T10:57:00Z">
        <w:r w:rsidDel="0010640A">
          <w:rPr>
            <w:rFonts w:cstheme="minorHAnsi"/>
            <w:lang w:val="en-US"/>
          </w:rPr>
          <w:delText>S</w:delText>
        </w:r>
      </w:del>
      <w:r>
        <w:rPr>
          <w:rFonts w:cstheme="minorHAnsi"/>
          <w:lang w:val="en-US"/>
        </w:rPr>
        <w:t xml:space="preserve">ignificance level </w:t>
      </w:r>
      <w:del w:id="27" w:author="angelica godinez" w:date="2020-03-26T10:57:00Z">
        <w:r w:rsidDel="0010640A">
          <w:rPr>
            <w:rFonts w:cstheme="minorHAnsi"/>
            <w:lang w:val="en-US"/>
          </w:rPr>
          <w:delText xml:space="preserve">was </w:delText>
        </w:r>
      </w:del>
      <w:r>
        <w:rPr>
          <w:rFonts w:cstheme="minorHAnsi"/>
          <w:lang w:val="en-US"/>
        </w:rPr>
        <w:t xml:space="preserve">set to 0.05. The software used </w:t>
      </w:r>
      <w:ins w:id="28" w:author="angelica godinez" w:date="2020-03-26T10:57:00Z">
        <w:r w:rsidR="0010640A">
          <w:rPr>
            <w:rFonts w:cstheme="minorHAnsi"/>
            <w:lang w:val="en-US"/>
          </w:rPr>
          <w:t>was</w:t>
        </w:r>
      </w:ins>
      <w:del w:id="29" w:author="angelica godinez" w:date="2020-03-26T10:57:00Z">
        <w:r w:rsidDel="0010640A">
          <w:rPr>
            <w:rFonts w:cstheme="minorHAnsi"/>
            <w:lang w:val="en-US"/>
          </w:rPr>
          <w:delText>has</w:delText>
        </w:r>
      </w:del>
      <w:r>
        <w:rPr>
          <w:rFonts w:cstheme="minorHAnsi"/>
          <w:lang w:val="en-US"/>
        </w:rPr>
        <w:t xml:space="preserve"> </w:t>
      </w:r>
      <w:del w:id="30" w:author="angelica godinez" w:date="2020-03-26T10:57:00Z">
        <w:r w:rsidDel="0010640A">
          <w:rPr>
            <w:rFonts w:cstheme="minorHAnsi"/>
            <w:lang w:val="en-US"/>
          </w:rPr>
          <w:delText>been</w:delText>
        </w:r>
      </w:del>
      <w:r>
        <w:rPr>
          <w:rFonts w:cstheme="minorHAnsi"/>
          <w:lang w:val="en-US"/>
        </w:rPr>
        <w:t xml:space="preserve"> R-Statistics (v3.6.3).</w:t>
      </w:r>
    </w:p>
    <w:p w14:paraId="54F7B1F1" w14:textId="57B2AC9E" w:rsidR="00BF7542" w:rsidRPr="00BF7542" w:rsidRDefault="00BF7542" w:rsidP="00BF7542">
      <w:pPr>
        <w:rPr>
          <w:rFonts w:cstheme="minorHAnsi"/>
          <w:b/>
          <w:bCs/>
          <w:lang w:val="en-US"/>
        </w:rPr>
      </w:pPr>
      <w:r>
        <w:rPr>
          <w:rFonts w:cstheme="minorHAnsi"/>
          <w:b/>
          <w:bCs/>
          <w:lang w:val="en-US"/>
        </w:rPr>
        <w:t>I</w:t>
      </w:r>
      <w:r w:rsidRPr="00BF7542">
        <w:rPr>
          <w:rFonts w:cstheme="minorHAnsi"/>
          <w:b/>
          <w:bCs/>
          <w:lang w:val="en-US"/>
        </w:rPr>
        <w:t xml:space="preserve">n-game performance </w:t>
      </w:r>
      <w:r>
        <w:rPr>
          <w:rFonts w:cstheme="minorHAnsi"/>
          <w:b/>
          <w:bCs/>
          <w:lang w:val="en-US"/>
        </w:rPr>
        <w:t>accuracy</w:t>
      </w:r>
    </w:p>
    <w:p w14:paraId="41027B3D" w14:textId="1D5B66D7" w:rsidR="005C1338" w:rsidRPr="005C1338" w:rsidRDefault="00EE6914" w:rsidP="002F7CAD">
      <w:pPr>
        <w:jc w:val="both"/>
        <w:rPr>
          <w:rFonts w:cstheme="minorHAnsi"/>
          <w:lang w:val="en-US"/>
        </w:rPr>
      </w:pPr>
      <w:proofErr w:type="spellStart"/>
      <w:r w:rsidRPr="002F7CAD">
        <w:rPr>
          <w:rFonts w:cstheme="minorHAnsi"/>
          <w:lang w:val="en-US"/>
        </w:rPr>
        <w:t>DartBoard</w:t>
      </w:r>
      <w:proofErr w:type="spellEnd"/>
      <w:r w:rsidRPr="002F7CAD">
        <w:rPr>
          <w:rFonts w:cstheme="minorHAnsi"/>
          <w:lang w:val="en-US"/>
        </w:rPr>
        <w:t xml:space="preserve"> game provide</w:t>
      </w:r>
      <w:ins w:id="31" w:author="angelica godinez" w:date="2020-03-26T10:58:00Z">
        <w:r w:rsidR="0010640A">
          <w:rPr>
            <w:rFonts w:cstheme="minorHAnsi"/>
            <w:lang w:val="en-US"/>
          </w:rPr>
          <w:t>d</w:t>
        </w:r>
      </w:ins>
      <w:del w:id="32" w:author="angelica godinez" w:date="2020-03-26T10:58:00Z">
        <w:r w:rsidRPr="002F7CAD" w:rsidDel="0010640A">
          <w:rPr>
            <w:rFonts w:cstheme="minorHAnsi"/>
            <w:lang w:val="en-US"/>
          </w:rPr>
          <w:delText>s</w:delText>
        </w:r>
      </w:del>
      <w:r w:rsidRPr="002F7CAD">
        <w:rPr>
          <w:rFonts w:cstheme="minorHAnsi"/>
          <w:lang w:val="en-US"/>
        </w:rPr>
        <w:t xml:space="preserve"> 102,252 </w:t>
      </w:r>
      <w:ins w:id="33" w:author="angelica godinez" w:date="2020-03-26T10:58:00Z">
        <w:r w:rsidR="0010640A">
          <w:rPr>
            <w:rFonts w:cstheme="minorHAnsi"/>
            <w:lang w:val="en-US"/>
          </w:rPr>
          <w:t>data points</w:t>
        </w:r>
      </w:ins>
      <w:del w:id="34" w:author="angelica godinez" w:date="2020-03-26T10:58:00Z">
        <w:r w:rsidRPr="002F7CAD" w:rsidDel="0010640A">
          <w:rPr>
            <w:rFonts w:cstheme="minorHAnsi"/>
            <w:lang w:val="en-US"/>
          </w:rPr>
          <w:delText>registers</w:delText>
        </w:r>
      </w:del>
      <w:r w:rsidRPr="002F7CAD">
        <w:rPr>
          <w:rFonts w:cstheme="minorHAnsi"/>
          <w:lang w:val="en-US"/>
        </w:rPr>
        <w:t xml:space="preserve"> corresponding to the activity of the 20 </w:t>
      </w:r>
      <w:r w:rsidR="005C1338" w:rsidRPr="00A70CC0">
        <w:rPr>
          <w:rFonts w:cstheme="minorHAnsi"/>
          <w:lang w:val="en-US"/>
        </w:rPr>
        <w:t>participants</w:t>
      </w:r>
      <w:r w:rsidR="005C1338">
        <w:rPr>
          <w:rFonts w:cstheme="minorHAnsi"/>
          <w:lang w:val="en-US"/>
        </w:rPr>
        <w:t xml:space="preserve">. Examples of </w:t>
      </w:r>
      <w:r w:rsidR="00A8491D" w:rsidRPr="005C1338">
        <w:rPr>
          <w:rFonts w:cstheme="minorHAnsi"/>
          <w:lang w:val="en-US"/>
        </w:rPr>
        <w:t xml:space="preserve">the </w:t>
      </w:r>
      <w:r w:rsidR="005C1338">
        <w:rPr>
          <w:rFonts w:cstheme="minorHAnsi"/>
          <w:lang w:val="en-US"/>
        </w:rPr>
        <w:t xml:space="preserve">results </w:t>
      </w:r>
      <w:del w:id="35" w:author="angelica godinez" w:date="2020-03-26T10:58:00Z">
        <w:r w:rsidR="005C1338" w:rsidDel="00622D02">
          <w:rPr>
            <w:rFonts w:cstheme="minorHAnsi"/>
            <w:lang w:val="en-US"/>
          </w:rPr>
          <w:delText>re</w:delText>
        </w:r>
      </w:del>
      <w:r w:rsidR="005C1338">
        <w:rPr>
          <w:rFonts w:cstheme="minorHAnsi"/>
          <w:lang w:val="en-US"/>
        </w:rPr>
        <w:t xml:space="preserve">collected by participant are shown in </w:t>
      </w:r>
      <w:r w:rsidR="007E3567">
        <w:rPr>
          <w:rFonts w:cstheme="minorHAnsi"/>
          <w:lang w:val="en-US"/>
        </w:rPr>
        <w:t>F</w:t>
      </w:r>
      <w:r w:rsidR="005C1338">
        <w:rPr>
          <w:rFonts w:cstheme="minorHAnsi"/>
          <w:lang w:val="en-US"/>
        </w:rPr>
        <w:t>igure</w:t>
      </w:r>
      <w:r w:rsidR="007E3567">
        <w:rPr>
          <w:rFonts w:cstheme="minorHAnsi"/>
          <w:lang w:val="en-US"/>
        </w:rPr>
        <w:t xml:space="preserve"> 1</w:t>
      </w:r>
      <w:r w:rsidR="005C1338">
        <w:rPr>
          <w:rFonts w:cstheme="minorHAnsi"/>
          <w:lang w:val="en-US"/>
        </w:rPr>
        <w:t xml:space="preserve">. Each dot represents the in-game </w:t>
      </w:r>
      <w:ins w:id="36" w:author="angelica godinez" w:date="2020-03-26T10:59:00Z">
        <w:r w:rsidR="00622D02">
          <w:rPr>
            <w:rFonts w:cstheme="minorHAnsi"/>
            <w:lang w:val="en-US"/>
          </w:rPr>
          <w:t>accuracy</w:t>
        </w:r>
      </w:ins>
      <w:del w:id="37" w:author="angelica godinez" w:date="2020-03-26T10:59:00Z">
        <w:r w:rsidR="005C1338" w:rsidDel="00622D02">
          <w:rPr>
            <w:rFonts w:cstheme="minorHAnsi"/>
            <w:lang w:val="en-US"/>
          </w:rPr>
          <w:delText>a</w:delText>
        </w:r>
      </w:del>
      <w:del w:id="38" w:author="angelica godinez" w:date="2020-03-26T10:58:00Z">
        <w:r w:rsidR="005C1338" w:rsidDel="00622D02">
          <w:rPr>
            <w:rFonts w:cstheme="minorHAnsi"/>
            <w:lang w:val="en-US"/>
          </w:rPr>
          <w:delText>cuity</w:delText>
        </w:r>
      </w:del>
      <w:r w:rsidR="005C1338">
        <w:rPr>
          <w:rFonts w:cstheme="minorHAnsi"/>
          <w:lang w:val="en-US"/>
        </w:rPr>
        <w:t xml:space="preserve"> threshold </w:t>
      </w:r>
      <w:r w:rsidR="00AC255C">
        <w:rPr>
          <w:rFonts w:cstheme="minorHAnsi"/>
          <w:lang w:val="en-US"/>
        </w:rPr>
        <w:t>obtained after</w:t>
      </w:r>
      <w:r w:rsidR="005C1338">
        <w:rPr>
          <w:rFonts w:cstheme="minorHAnsi"/>
          <w:lang w:val="en-US"/>
        </w:rPr>
        <w:t xml:space="preserve"> one hour of game play. Each cue scaffolding condition</w:t>
      </w:r>
      <w:del w:id="39" w:author="angelica godinez" w:date="2020-03-26T10:59:00Z">
        <w:r w:rsidR="005C1338" w:rsidDel="00622D02">
          <w:rPr>
            <w:rFonts w:cstheme="minorHAnsi"/>
            <w:lang w:val="en-US"/>
          </w:rPr>
          <w:delText>s</w:delText>
        </w:r>
      </w:del>
      <w:r w:rsidR="005C1338">
        <w:rPr>
          <w:rFonts w:cstheme="minorHAnsi"/>
          <w:lang w:val="en-US"/>
        </w:rPr>
        <w:t xml:space="preserve"> (game levels</w:t>
      </w:r>
      <w:r w:rsidR="00C26939">
        <w:rPr>
          <w:rFonts w:cstheme="minorHAnsi"/>
          <w:lang w:val="en-US"/>
        </w:rPr>
        <w:t xml:space="preserve"> 1, 2 and 3</w:t>
      </w:r>
      <w:r w:rsidR="005C1338">
        <w:rPr>
          <w:rFonts w:cstheme="minorHAnsi"/>
          <w:lang w:val="en-US"/>
        </w:rPr>
        <w:t xml:space="preserve">) </w:t>
      </w:r>
      <w:r w:rsidR="00C26939">
        <w:rPr>
          <w:rFonts w:cstheme="minorHAnsi"/>
          <w:lang w:val="en-US"/>
        </w:rPr>
        <w:t>is</w:t>
      </w:r>
      <w:r w:rsidR="005C1338">
        <w:rPr>
          <w:rFonts w:cstheme="minorHAnsi"/>
          <w:lang w:val="en-US"/>
        </w:rPr>
        <w:t xml:space="preserve"> represented by a different symbol. </w:t>
      </w:r>
      <w:r w:rsidR="005C1338" w:rsidRPr="005C1338">
        <w:rPr>
          <w:rFonts w:cstheme="minorHAnsi"/>
          <w:lang w:val="en-US"/>
        </w:rPr>
        <w:t xml:space="preserve">An exponential fitness </w:t>
      </w:r>
      <w:r w:rsidR="00C26939">
        <w:rPr>
          <w:rFonts w:cstheme="minorHAnsi"/>
          <w:lang w:val="en-US"/>
        </w:rPr>
        <w:t>curve (</w:t>
      </w:r>
      <w:r w:rsidR="005C1338" w:rsidRPr="005C1338">
        <w:rPr>
          <w:rFonts w:cstheme="minorHAnsi"/>
          <w:lang w:val="en-US"/>
        </w:rPr>
        <w:t>that will be explained afterwards in this chapter</w:t>
      </w:r>
      <w:r w:rsidR="00C26939">
        <w:rPr>
          <w:rFonts w:cstheme="minorHAnsi"/>
          <w:lang w:val="en-US"/>
        </w:rPr>
        <w:t>)</w:t>
      </w:r>
      <w:r w:rsidR="005C1338" w:rsidRPr="005C1338">
        <w:rPr>
          <w:rFonts w:cstheme="minorHAnsi"/>
          <w:lang w:val="en-US"/>
        </w:rPr>
        <w:t xml:space="preserve"> is also </w:t>
      </w:r>
      <w:r w:rsidR="00C26939">
        <w:rPr>
          <w:rFonts w:cstheme="minorHAnsi"/>
          <w:lang w:val="en-US"/>
        </w:rPr>
        <w:t>included</w:t>
      </w:r>
      <w:r w:rsidR="005C1338" w:rsidRPr="005C1338">
        <w:rPr>
          <w:rFonts w:cstheme="minorHAnsi"/>
          <w:lang w:val="en-US"/>
        </w:rPr>
        <w:t>.</w:t>
      </w:r>
    </w:p>
    <w:p w14:paraId="27AAD4A0" w14:textId="0344699E" w:rsidR="00A8491D" w:rsidRDefault="00A8491D" w:rsidP="00A8491D">
      <w:pPr>
        <w:jc w:val="center"/>
        <w:rPr>
          <w:rFonts w:cstheme="minorHAnsi"/>
          <w:lang w:val="en-US"/>
        </w:rPr>
      </w:pPr>
      <w:r>
        <w:rPr>
          <w:rFonts w:cstheme="minorHAnsi"/>
          <w:noProof/>
          <w:lang w:val="en-US"/>
        </w:rPr>
        <w:drawing>
          <wp:inline distT="0" distB="0" distL="0" distR="0" wp14:anchorId="00CA02BD" wp14:editId="146D9326">
            <wp:extent cx="4132062" cy="280215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8497" cy="2813304"/>
                    </a:xfrm>
                    <a:prstGeom prst="rect">
                      <a:avLst/>
                    </a:prstGeom>
                    <a:noFill/>
                  </pic:spPr>
                </pic:pic>
              </a:graphicData>
            </a:graphic>
          </wp:inline>
        </w:drawing>
      </w:r>
      <w:bookmarkStart w:id="40" w:name="_GoBack"/>
      <w:bookmarkEnd w:id="40"/>
    </w:p>
    <w:p w14:paraId="5C89476C" w14:textId="39420C3C" w:rsidR="00A8491D" w:rsidRPr="00A8491D" w:rsidRDefault="00A8491D" w:rsidP="002F7CAD">
      <w:pPr>
        <w:jc w:val="both"/>
        <w:rPr>
          <w:rFonts w:cstheme="minorHAnsi"/>
          <w:sz w:val="18"/>
          <w:szCs w:val="18"/>
          <w:lang w:val="en-US"/>
        </w:rPr>
      </w:pPr>
      <w:r w:rsidRPr="00A8491D">
        <w:rPr>
          <w:rFonts w:cstheme="minorHAnsi"/>
          <w:sz w:val="18"/>
          <w:szCs w:val="18"/>
          <w:lang w:val="en-US"/>
        </w:rPr>
        <w:t>Figure</w:t>
      </w:r>
      <w:r w:rsidR="007E3567">
        <w:rPr>
          <w:rFonts w:cstheme="minorHAnsi"/>
          <w:sz w:val="18"/>
          <w:szCs w:val="18"/>
          <w:lang w:val="en-US"/>
        </w:rPr>
        <w:t xml:space="preserve"> 1</w:t>
      </w:r>
      <w:r w:rsidRPr="00A8491D">
        <w:rPr>
          <w:rFonts w:cstheme="minorHAnsi"/>
          <w:sz w:val="18"/>
          <w:szCs w:val="18"/>
          <w:lang w:val="en-US"/>
        </w:rPr>
        <w:t xml:space="preserve">. Examples of </w:t>
      </w:r>
      <w:proofErr w:type="spellStart"/>
      <w:r w:rsidRPr="00A8491D">
        <w:rPr>
          <w:rFonts w:cstheme="minorHAnsi"/>
          <w:sz w:val="18"/>
          <w:szCs w:val="18"/>
          <w:lang w:val="en-US"/>
        </w:rPr>
        <w:t>DartBoard</w:t>
      </w:r>
      <w:proofErr w:type="spellEnd"/>
      <w:r w:rsidRPr="00A8491D">
        <w:rPr>
          <w:rFonts w:cstheme="minorHAnsi"/>
          <w:sz w:val="18"/>
          <w:szCs w:val="18"/>
          <w:lang w:val="en-US"/>
        </w:rPr>
        <w:t xml:space="preserve"> in-game performance accuracy for four participants, </w:t>
      </w:r>
      <w:commentRangeStart w:id="41"/>
      <w:r w:rsidRPr="00A8491D">
        <w:rPr>
          <w:rFonts w:cstheme="minorHAnsi"/>
          <w:sz w:val="18"/>
          <w:szCs w:val="18"/>
          <w:lang w:val="en-US"/>
        </w:rPr>
        <w:t>one</w:t>
      </w:r>
      <w:commentRangeEnd w:id="41"/>
      <w:r w:rsidR="00C26939">
        <w:rPr>
          <w:rStyle w:val="CommentReference"/>
          <w:lang w:val="en-US"/>
        </w:rPr>
        <w:commentReference w:id="41"/>
      </w:r>
      <w:r w:rsidRPr="00A8491D">
        <w:rPr>
          <w:rFonts w:cstheme="minorHAnsi"/>
          <w:sz w:val="18"/>
          <w:szCs w:val="18"/>
          <w:lang w:val="en-US"/>
        </w:rPr>
        <w:t xml:space="preserve"> stereo-normal (figure 3-A, participant N7) and three stereo-anomalous: figure 3-B, stereo-weak participant AS-W1; figure 3-C, anisometropic participant AA4; and figure 3-D, micro strabismic participant AMS1. Condition 1 is represented hollow circles, Condition 2 as solid squares and Condition 3 as hollow diamonds.</w:t>
      </w:r>
    </w:p>
    <w:p w14:paraId="1B2FD389" w14:textId="70B860B7" w:rsidR="00EE6914" w:rsidRPr="002F7CAD" w:rsidRDefault="00EE6914" w:rsidP="002F7CAD">
      <w:pPr>
        <w:jc w:val="both"/>
        <w:rPr>
          <w:rFonts w:cstheme="minorHAnsi"/>
          <w:lang w:val="en-US"/>
        </w:rPr>
      </w:pPr>
      <w:r w:rsidRPr="00A70CC0">
        <w:rPr>
          <w:rFonts w:cstheme="minorHAnsi"/>
          <w:lang w:val="en-US"/>
        </w:rPr>
        <w:t xml:space="preserve">Kolmogorov-Smirnov test shows that </w:t>
      </w:r>
      <w:proofErr w:type="spellStart"/>
      <w:r w:rsidR="005C1338" w:rsidRPr="002F7CAD">
        <w:rPr>
          <w:rFonts w:cstheme="minorHAnsi"/>
          <w:lang w:val="en-US"/>
        </w:rPr>
        <w:t>DartBoard</w:t>
      </w:r>
      <w:proofErr w:type="spellEnd"/>
      <w:r w:rsidR="005C1338" w:rsidRPr="002F7CAD">
        <w:rPr>
          <w:rFonts w:cstheme="minorHAnsi"/>
          <w:lang w:val="en-US"/>
        </w:rPr>
        <w:t xml:space="preserve"> </w:t>
      </w:r>
      <w:r w:rsidR="005C1338">
        <w:rPr>
          <w:rFonts w:cstheme="minorHAnsi"/>
          <w:lang w:val="en-US"/>
        </w:rPr>
        <w:t xml:space="preserve">game </w:t>
      </w:r>
      <w:r w:rsidRPr="00A70CC0">
        <w:rPr>
          <w:rFonts w:cstheme="minorHAnsi"/>
          <w:lang w:val="en-US"/>
        </w:rPr>
        <w:t xml:space="preserve">results don’t follow a normal distribution </w:t>
      </w:r>
      <w:r w:rsidR="005C1338">
        <w:rPr>
          <w:rFonts w:cstheme="minorHAnsi"/>
          <w:lang w:val="en-US"/>
        </w:rPr>
        <w:t xml:space="preserve">analyzed </w:t>
      </w:r>
      <w:r w:rsidRPr="00A70CC0">
        <w:rPr>
          <w:rFonts w:cstheme="minorHAnsi"/>
          <w:lang w:val="en-US"/>
        </w:rPr>
        <w:t>as a whole</w:t>
      </w:r>
      <w:r w:rsidR="005C1338">
        <w:rPr>
          <w:rFonts w:cstheme="minorHAnsi"/>
          <w:lang w:val="en-US"/>
        </w:rPr>
        <w:t>, neither</w:t>
      </w:r>
      <w:r w:rsidRPr="00A70CC0">
        <w:rPr>
          <w:rFonts w:cstheme="minorHAnsi"/>
          <w:lang w:val="en-US"/>
        </w:rPr>
        <w:t xml:space="preserve"> considering </w:t>
      </w:r>
      <w:r w:rsidR="005C1338">
        <w:rPr>
          <w:rFonts w:cstheme="minorHAnsi"/>
          <w:lang w:val="en-US"/>
        </w:rPr>
        <w:t>the</w:t>
      </w:r>
      <w:r w:rsidRPr="00A70CC0">
        <w:rPr>
          <w:rFonts w:cstheme="minorHAnsi"/>
          <w:lang w:val="en-US"/>
        </w:rPr>
        <w:t xml:space="preserve"> six subgroups obtain</w:t>
      </w:r>
      <w:r w:rsidR="005C1338">
        <w:rPr>
          <w:rFonts w:cstheme="minorHAnsi"/>
          <w:lang w:val="en-US"/>
        </w:rPr>
        <w:t>ed</w:t>
      </w:r>
      <w:r w:rsidRPr="00A70CC0">
        <w:rPr>
          <w:rFonts w:cstheme="minorHAnsi"/>
          <w:lang w:val="en-US"/>
        </w:rPr>
        <w:t xml:space="preserve"> considering participant group (stereo-anomalous and stereo-normal) and </w:t>
      </w:r>
      <w:r w:rsidR="00124E34" w:rsidRPr="00124E34">
        <w:rPr>
          <w:rFonts w:cstheme="minorHAnsi"/>
          <w:lang w:val="en-US"/>
        </w:rPr>
        <w:t xml:space="preserve">cue scaffolding conditions </w:t>
      </w:r>
      <w:r w:rsidRPr="00A70CC0">
        <w:rPr>
          <w:rFonts w:cstheme="minorHAnsi"/>
          <w:lang w:val="en-US"/>
        </w:rPr>
        <w:t xml:space="preserve">(level 1, 2 and 3) (p-values = 0.000 in all cases). </w:t>
      </w:r>
      <w:r w:rsidR="00124E34">
        <w:rPr>
          <w:rFonts w:cstheme="minorHAnsi"/>
          <w:lang w:val="en-US"/>
        </w:rPr>
        <w:t>Therefore, n</w:t>
      </w:r>
      <w:r w:rsidRPr="002F7CAD">
        <w:rPr>
          <w:rFonts w:cstheme="minorHAnsi"/>
          <w:lang w:val="en-US"/>
        </w:rPr>
        <w:t xml:space="preserve">on-parametric test will be used for the </w:t>
      </w:r>
      <w:r w:rsidR="004129D1" w:rsidRPr="002F7CAD">
        <w:rPr>
          <w:rFonts w:cstheme="minorHAnsi"/>
          <w:lang w:val="en-US"/>
        </w:rPr>
        <w:t xml:space="preserve">following </w:t>
      </w:r>
      <w:r w:rsidRPr="002F7CAD">
        <w:rPr>
          <w:rFonts w:cstheme="minorHAnsi"/>
          <w:lang w:val="en-US"/>
        </w:rPr>
        <w:t xml:space="preserve">analysis, Kruskal-Wallis for ANOVA and Mann-Whitney for mean </w:t>
      </w:r>
      <w:r w:rsidR="004129D1" w:rsidRPr="002F7CAD">
        <w:rPr>
          <w:rFonts w:cstheme="minorHAnsi"/>
          <w:lang w:val="en-US"/>
        </w:rPr>
        <w:t>comparison</w:t>
      </w:r>
      <w:r w:rsidRPr="002F7CAD">
        <w:rPr>
          <w:rFonts w:cstheme="minorHAnsi"/>
          <w:lang w:val="en-US"/>
        </w:rPr>
        <w:t>.</w:t>
      </w:r>
    </w:p>
    <w:p w14:paraId="14D2F56E" w14:textId="346093CD" w:rsidR="00EE6914" w:rsidRPr="002F7CAD" w:rsidRDefault="00585623" w:rsidP="002F7CAD">
      <w:pPr>
        <w:jc w:val="both"/>
        <w:rPr>
          <w:rFonts w:cstheme="minorHAnsi"/>
          <w:lang w:val="en-US"/>
        </w:rPr>
      </w:pPr>
      <w:r w:rsidRPr="002F7CAD">
        <w:rPr>
          <w:rFonts w:cstheme="minorHAnsi"/>
          <w:lang w:val="en-US"/>
        </w:rPr>
        <w:t xml:space="preserve">Means and confidence interval (calculated using Bootstrap method) </w:t>
      </w:r>
      <w:r w:rsidR="00124E34" w:rsidRPr="002F7CAD">
        <w:rPr>
          <w:rFonts w:cstheme="minorHAnsi"/>
          <w:lang w:val="en-US"/>
        </w:rPr>
        <w:t xml:space="preserve">for each group and condition </w:t>
      </w:r>
      <w:r w:rsidRPr="002F7CAD">
        <w:rPr>
          <w:rFonts w:cstheme="minorHAnsi"/>
          <w:lang w:val="en-US"/>
        </w:rPr>
        <w:t>are shown in Table 1.</w:t>
      </w:r>
      <w:r w:rsidR="0034631E">
        <w:rPr>
          <w:rFonts w:cstheme="minorHAnsi"/>
          <w:lang w:val="en-US"/>
        </w:rPr>
        <w:t xml:space="preserve"> </w:t>
      </w:r>
    </w:p>
    <w:p w14:paraId="2EDB975A" w14:textId="7D8FF4CF" w:rsidR="00EE6914" w:rsidRPr="007E3567" w:rsidRDefault="00585623" w:rsidP="002F7CAD">
      <w:pPr>
        <w:jc w:val="both"/>
        <w:rPr>
          <w:rFonts w:cstheme="minorHAnsi"/>
          <w:sz w:val="18"/>
          <w:szCs w:val="18"/>
          <w:lang w:val="en-US"/>
        </w:rPr>
      </w:pPr>
      <w:r w:rsidRPr="007E3567">
        <w:rPr>
          <w:rFonts w:cstheme="minorHAnsi"/>
          <w:sz w:val="18"/>
          <w:szCs w:val="18"/>
          <w:lang w:val="en-US"/>
        </w:rPr>
        <w:t xml:space="preserve">Table 1. </w:t>
      </w:r>
      <w:proofErr w:type="spellStart"/>
      <w:r w:rsidRPr="007E3567">
        <w:rPr>
          <w:rFonts w:cstheme="minorHAnsi"/>
          <w:sz w:val="18"/>
          <w:szCs w:val="18"/>
          <w:lang w:val="en-US"/>
        </w:rPr>
        <w:t>DartBoard</w:t>
      </w:r>
      <w:proofErr w:type="spellEnd"/>
      <w:r w:rsidRPr="007E3567">
        <w:rPr>
          <w:rFonts w:cstheme="minorHAnsi"/>
          <w:sz w:val="18"/>
          <w:szCs w:val="18"/>
          <w:lang w:val="en-US"/>
        </w:rPr>
        <w:t xml:space="preserve"> </w:t>
      </w:r>
      <w:r w:rsidR="0034631E" w:rsidRPr="007E3567">
        <w:rPr>
          <w:rFonts w:cstheme="minorHAnsi"/>
          <w:sz w:val="18"/>
          <w:szCs w:val="18"/>
          <w:lang w:val="en-US"/>
        </w:rPr>
        <w:t>in-game acuity</w:t>
      </w:r>
      <w:r w:rsidRPr="007E3567">
        <w:rPr>
          <w:rFonts w:cstheme="minorHAnsi"/>
          <w:sz w:val="18"/>
          <w:szCs w:val="18"/>
          <w:lang w:val="en-US"/>
        </w:rPr>
        <w:t xml:space="preserve">. Means and confidence intervals, calculated using </w:t>
      </w:r>
      <w:commentRangeStart w:id="42"/>
      <w:r w:rsidRPr="007E3567">
        <w:rPr>
          <w:rFonts w:cstheme="minorHAnsi"/>
          <w:sz w:val="18"/>
          <w:szCs w:val="18"/>
          <w:lang w:val="en-US"/>
        </w:rPr>
        <w:t>Bootstrap</w:t>
      </w:r>
      <w:commentRangeEnd w:id="42"/>
      <w:r w:rsidR="00E750B0">
        <w:rPr>
          <w:rStyle w:val="CommentReference"/>
          <w:lang w:val="en-US"/>
        </w:rPr>
        <w:commentReference w:id="42"/>
      </w:r>
      <w:r w:rsidRPr="007E3567">
        <w:rPr>
          <w:rFonts w:cstheme="minorHAnsi"/>
          <w:sz w:val="18"/>
          <w:szCs w:val="18"/>
          <w:lang w:val="en-US"/>
        </w:rPr>
        <w:t xml:space="preserve"> method, for each group and condition considered. Values in </w:t>
      </w:r>
      <w:r w:rsidR="0034631E" w:rsidRPr="007E3567">
        <w:rPr>
          <w:rFonts w:cstheme="minorHAnsi"/>
          <w:sz w:val="18"/>
          <w:szCs w:val="18"/>
          <w:lang w:val="en-US"/>
        </w:rPr>
        <w:t>seconds of arc</w:t>
      </w:r>
      <w:r w:rsidRPr="007E3567">
        <w:rPr>
          <w:rFonts w:cstheme="minorHAnsi"/>
          <w:sz w:val="18"/>
          <w:szCs w:val="1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901"/>
        <w:gridCol w:w="1984"/>
      </w:tblGrid>
      <w:tr w:rsidR="0034631E" w:rsidRPr="0034631E" w14:paraId="3A804FE2" w14:textId="77777777" w:rsidTr="0059233B">
        <w:trPr>
          <w:jc w:val="center"/>
        </w:trPr>
        <w:tc>
          <w:tcPr>
            <w:tcW w:w="1502" w:type="dxa"/>
            <w:tcBorders>
              <w:bottom w:val="single" w:sz="4" w:space="0" w:color="auto"/>
              <w:right w:val="single" w:sz="4" w:space="0" w:color="auto"/>
            </w:tcBorders>
          </w:tcPr>
          <w:p w14:paraId="44B5300C" w14:textId="01E5551B" w:rsidR="0034631E" w:rsidRPr="0034631E" w:rsidRDefault="0034631E" w:rsidP="0034631E">
            <w:pPr>
              <w:jc w:val="center"/>
              <w:rPr>
                <w:rFonts w:cstheme="minorHAnsi"/>
                <w:lang w:val="en-US"/>
              </w:rPr>
            </w:pPr>
            <w:r>
              <w:rPr>
                <w:rFonts w:cstheme="minorHAnsi"/>
                <w:lang w:val="en-US"/>
              </w:rPr>
              <w:lastRenderedPageBreak/>
              <w:t>Condition</w:t>
            </w:r>
          </w:p>
        </w:tc>
        <w:tc>
          <w:tcPr>
            <w:tcW w:w="1901" w:type="dxa"/>
            <w:tcBorders>
              <w:left w:val="single" w:sz="4" w:space="0" w:color="auto"/>
              <w:bottom w:val="single" w:sz="4" w:space="0" w:color="auto"/>
              <w:right w:val="single" w:sz="4" w:space="0" w:color="auto"/>
            </w:tcBorders>
          </w:tcPr>
          <w:p w14:paraId="76011E23" w14:textId="77777777" w:rsidR="0034631E" w:rsidRPr="0034631E" w:rsidRDefault="0034631E" w:rsidP="0034631E">
            <w:pPr>
              <w:jc w:val="center"/>
              <w:rPr>
                <w:rFonts w:cstheme="minorHAnsi"/>
                <w:lang w:val="en-US"/>
              </w:rPr>
            </w:pPr>
            <w:r w:rsidRPr="0034631E">
              <w:rPr>
                <w:rFonts w:cstheme="minorHAnsi"/>
                <w:lang w:val="en-US"/>
              </w:rPr>
              <w:t>Stereo-normal</w:t>
            </w:r>
          </w:p>
        </w:tc>
        <w:tc>
          <w:tcPr>
            <w:tcW w:w="1984" w:type="dxa"/>
            <w:tcBorders>
              <w:left w:val="single" w:sz="4" w:space="0" w:color="auto"/>
              <w:bottom w:val="single" w:sz="4" w:space="0" w:color="auto"/>
              <w:right w:val="single" w:sz="4" w:space="0" w:color="auto"/>
            </w:tcBorders>
          </w:tcPr>
          <w:p w14:paraId="0B2CB818" w14:textId="77777777" w:rsidR="0034631E" w:rsidRPr="0034631E" w:rsidRDefault="0034631E" w:rsidP="0034631E">
            <w:pPr>
              <w:jc w:val="center"/>
              <w:rPr>
                <w:rFonts w:cstheme="minorHAnsi"/>
                <w:lang w:val="en-US"/>
              </w:rPr>
            </w:pPr>
            <w:r w:rsidRPr="0034631E">
              <w:rPr>
                <w:rFonts w:cstheme="minorHAnsi"/>
                <w:lang w:val="en-US"/>
              </w:rPr>
              <w:t>Stereo-anomalous</w:t>
            </w:r>
          </w:p>
        </w:tc>
      </w:tr>
      <w:tr w:rsidR="0034631E" w:rsidRPr="0034631E" w14:paraId="0F04771B" w14:textId="77777777" w:rsidTr="0059233B">
        <w:trPr>
          <w:jc w:val="center"/>
        </w:trPr>
        <w:tc>
          <w:tcPr>
            <w:tcW w:w="1502" w:type="dxa"/>
            <w:tcBorders>
              <w:top w:val="single" w:sz="4" w:space="0" w:color="auto"/>
              <w:right w:val="single" w:sz="4" w:space="0" w:color="auto"/>
            </w:tcBorders>
          </w:tcPr>
          <w:p w14:paraId="678571D5" w14:textId="77777777" w:rsidR="0034631E" w:rsidRPr="0034631E" w:rsidRDefault="0034631E" w:rsidP="0034631E">
            <w:pPr>
              <w:jc w:val="center"/>
              <w:rPr>
                <w:rFonts w:cstheme="minorHAnsi"/>
                <w:lang w:val="en-US"/>
              </w:rPr>
            </w:pPr>
            <w:r w:rsidRPr="0034631E">
              <w:rPr>
                <w:rFonts w:cstheme="minorHAnsi"/>
                <w:lang w:val="en-US"/>
              </w:rPr>
              <w:t>Level 1</w:t>
            </w:r>
          </w:p>
        </w:tc>
        <w:tc>
          <w:tcPr>
            <w:tcW w:w="1901" w:type="dxa"/>
            <w:tcBorders>
              <w:top w:val="single" w:sz="4" w:space="0" w:color="auto"/>
              <w:left w:val="single" w:sz="4" w:space="0" w:color="auto"/>
              <w:right w:val="single" w:sz="4" w:space="0" w:color="auto"/>
            </w:tcBorders>
          </w:tcPr>
          <w:p w14:paraId="056CE554" w14:textId="0D329F3A" w:rsidR="0034631E" w:rsidRPr="0034631E" w:rsidRDefault="0034631E" w:rsidP="0034631E">
            <w:pPr>
              <w:jc w:val="center"/>
              <w:rPr>
                <w:rFonts w:cstheme="minorHAnsi"/>
                <w:lang w:val="en-US"/>
              </w:rPr>
            </w:pPr>
            <w:r w:rsidRPr="0034631E">
              <w:rPr>
                <w:rFonts w:cstheme="minorHAnsi"/>
                <w:lang w:val="en-US"/>
              </w:rPr>
              <w:t>184</w:t>
            </w:r>
            <w:r>
              <w:rPr>
                <w:rFonts w:cstheme="minorHAnsi"/>
                <w:lang w:val="en-US"/>
              </w:rPr>
              <w:t xml:space="preserve"> [182,186]</w:t>
            </w:r>
          </w:p>
        </w:tc>
        <w:tc>
          <w:tcPr>
            <w:tcW w:w="1984" w:type="dxa"/>
            <w:tcBorders>
              <w:top w:val="single" w:sz="4" w:space="0" w:color="auto"/>
              <w:left w:val="single" w:sz="4" w:space="0" w:color="auto"/>
              <w:right w:val="single" w:sz="4" w:space="0" w:color="auto"/>
            </w:tcBorders>
          </w:tcPr>
          <w:p w14:paraId="22B4FA67" w14:textId="265616F8" w:rsidR="0034631E" w:rsidRPr="0034631E" w:rsidRDefault="0034631E" w:rsidP="0034631E">
            <w:pPr>
              <w:jc w:val="center"/>
              <w:rPr>
                <w:rFonts w:cstheme="minorHAnsi"/>
                <w:lang w:val="en-US"/>
              </w:rPr>
            </w:pPr>
            <w:r w:rsidRPr="0034631E">
              <w:rPr>
                <w:rFonts w:cstheme="minorHAnsi"/>
                <w:lang w:val="en-US"/>
              </w:rPr>
              <w:t>201</w:t>
            </w:r>
            <w:r>
              <w:rPr>
                <w:rFonts w:cstheme="minorHAnsi"/>
                <w:lang w:val="en-US"/>
              </w:rPr>
              <w:t xml:space="preserve"> [199,203]</w:t>
            </w:r>
          </w:p>
        </w:tc>
      </w:tr>
      <w:tr w:rsidR="0034631E" w:rsidRPr="0034631E" w14:paraId="2E6C1778" w14:textId="77777777" w:rsidTr="0059233B">
        <w:trPr>
          <w:jc w:val="center"/>
        </w:trPr>
        <w:tc>
          <w:tcPr>
            <w:tcW w:w="1502" w:type="dxa"/>
            <w:tcBorders>
              <w:right w:val="single" w:sz="4" w:space="0" w:color="auto"/>
            </w:tcBorders>
          </w:tcPr>
          <w:p w14:paraId="3959F364" w14:textId="77777777" w:rsidR="0034631E" w:rsidRPr="0034631E" w:rsidRDefault="0034631E" w:rsidP="0034631E">
            <w:pPr>
              <w:jc w:val="center"/>
              <w:rPr>
                <w:rFonts w:cstheme="minorHAnsi"/>
                <w:lang w:val="en-US"/>
              </w:rPr>
            </w:pPr>
            <w:r w:rsidRPr="0034631E">
              <w:rPr>
                <w:rFonts w:cstheme="minorHAnsi"/>
                <w:lang w:val="en-US"/>
              </w:rPr>
              <w:t>Level 2</w:t>
            </w:r>
          </w:p>
        </w:tc>
        <w:tc>
          <w:tcPr>
            <w:tcW w:w="1901" w:type="dxa"/>
            <w:tcBorders>
              <w:left w:val="single" w:sz="4" w:space="0" w:color="auto"/>
              <w:right w:val="single" w:sz="4" w:space="0" w:color="auto"/>
            </w:tcBorders>
          </w:tcPr>
          <w:p w14:paraId="4ADB2017" w14:textId="22E0FAC9" w:rsidR="0034631E" w:rsidRPr="0034631E" w:rsidRDefault="0034631E" w:rsidP="0034631E">
            <w:pPr>
              <w:jc w:val="center"/>
              <w:rPr>
                <w:rFonts w:cstheme="minorHAnsi"/>
                <w:lang w:val="en-US"/>
              </w:rPr>
            </w:pPr>
            <w:r w:rsidRPr="0034631E">
              <w:rPr>
                <w:rFonts w:cstheme="minorHAnsi"/>
                <w:lang w:val="en-US"/>
              </w:rPr>
              <w:t>190</w:t>
            </w:r>
            <w:r>
              <w:rPr>
                <w:rFonts w:cstheme="minorHAnsi"/>
                <w:lang w:val="en-US"/>
              </w:rPr>
              <w:t xml:space="preserve"> [189,192]</w:t>
            </w:r>
          </w:p>
        </w:tc>
        <w:tc>
          <w:tcPr>
            <w:tcW w:w="1984" w:type="dxa"/>
            <w:tcBorders>
              <w:left w:val="single" w:sz="4" w:space="0" w:color="auto"/>
              <w:right w:val="single" w:sz="4" w:space="0" w:color="auto"/>
            </w:tcBorders>
          </w:tcPr>
          <w:p w14:paraId="0A4F9D5A" w14:textId="05713859" w:rsidR="0034631E" w:rsidRPr="0034631E" w:rsidRDefault="0034631E" w:rsidP="0034631E">
            <w:pPr>
              <w:jc w:val="center"/>
              <w:rPr>
                <w:rFonts w:cstheme="minorHAnsi"/>
                <w:lang w:val="en-US"/>
              </w:rPr>
            </w:pPr>
            <w:r w:rsidRPr="0034631E">
              <w:rPr>
                <w:rFonts w:cstheme="minorHAnsi"/>
                <w:lang w:val="en-US"/>
              </w:rPr>
              <w:t>234</w:t>
            </w:r>
            <w:r>
              <w:rPr>
                <w:rFonts w:cstheme="minorHAnsi"/>
                <w:lang w:val="en-US"/>
              </w:rPr>
              <w:t xml:space="preserve"> [231,237]</w:t>
            </w:r>
          </w:p>
        </w:tc>
      </w:tr>
      <w:tr w:rsidR="0034631E" w:rsidRPr="0034631E" w14:paraId="26EB0CB3" w14:textId="77777777" w:rsidTr="0059233B">
        <w:trPr>
          <w:jc w:val="center"/>
        </w:trPr>
        <w:tc>
          <w:tcPr>
            <w:tcW w:w="1502" w:type="dxa"/>
            <w:tcBorders>
              <w:right w:val="single" w:sz="4" w:space="0" w:color="auto"/>
            </w:tcBorders>
          </w:tcPr>
          <w:p w14:paraId="03CD2EF0" w14:textId="77777777" w:rsidR="0034631E" w:rsidRPr="0034631E" w:rsidRDefault="0034631E" w:rsidP="0034631E">
            <w:pPr>
              <w:jc w:val="center"/>
              <w:rPr>
                <w:rFonts w:cstheme="minorHAnsi"/>
                <w:lang w:val="en-US"/>
              </w:rPr>
            </w:pPr>
            <w:r w:rsidRPr="0034631E">
              <w:rPr>
                <w:rFonts w:cstheme="minorHAnsi"/>
                <w:lang w:val="en-US"/>
              </w:rPr>
              <w:t>Level 3</w:t>
            </w:r>
          </w:p>
        </w:tc>
        <w:tc>
          <w:tcPr>
            <w:tcW w:w="1901" w:type="dxa"/>
            <w:tcBorders>
              <w:left w:val="single" w:sz="4" w:space="0" w:color="auto"/>
              <w:right w:val="single" w:sz="4" w:space="0" w:color="auto"/>
            </w:tcBorders>
          </w:tcPr>
          <w:p w14:paraId="718E6694" w14:textId="742A7F59" w:rsidR="0034631E" w:rsidRPr="0034631E" w:rsidRDefault="0034631E" w:rsidP="0034631E">
            <w:pPr>
              <w:jc w:val="center"/>
              <w:rPr>
                <w:rFonts w:cstheme="minorHAnsi"/>
                <w:lang w:val="en-US"/>
              </w:rPr>
            </w:pPr>
            <w:r w:rsidRPr="0034631E">
              <w:rPr>
                <w:rFonts w:cstheme="minorHAnsi"/>
                <w:lang w:val="en-US"/>
              </w:rPr>
              <w:t>191</w:t>
            </w:r>
            <w:r>
              <w:rPr>
                <w:rFonts w:cstheme="minorHAnsi"/>
                <w:lang w:val="en-US"/>
              </w:rPr>
              <w:t xml:space="preserve"> [189,193]</w:t>
            </w:r>
          </w:p>
        </w:tc>
        <w:tc>
          <w:tcPr>
            <w:tcW w:w="1984" w:type="dxa"/>
            <w:tcBorders>
              <w:left w:val="single" w:sz="4" w:space="0" w:color="auto"/>
              <w:right w:val="single" w:sz="4" w:space="0" w:color="auto"/>
            </w:tcBorders>
          </w:tcPr>
          <w:p w14:paraId="72278EE2" w14:textId="1FA2F56D" w:rsidR="0034631E" w:rsidRPr="0034631E" w:rsidRDefault="0034631E" w:rsidP="0034631E">
            <w:pPr>
              <w:jc w:val="center"/>
              <w:rPr>
                <w:rFonts w:cstheme="minorHAnsi"/>
                <w:lang w:val="en-US"/>
              </w:rPr>
            </w:pPr>
            <w:r w:rsidRPr="0034631E">
              <w:rPr>
                <w:rFonts w:cstheme="minorHAnsi"/>
                <w:lang w:val="en-US"/>
              </w:rPr>
              <w:t>240</w:t>
            </w:r>
            <w:r>
              <w:rPr>
                <w:rFonts w:cstheme="minorHAnsi"/>
                <w:lang w:val="en-US"/>
              </w:rPr>
              <w:t xml:space="preserve"> [238,243]</w:t>
            </w:r>
          </w:p>
        </w:tc>
      </w:tr>
    </w:tbl>
    <w:p w14:paraId="1B95A084" w14:textId="77777777" w:rsidR="0034631E" w:rsidRDefault="0034631E" w:rsidP="002F7CAD">
      <w:pPr>
        <w:jc w:val="both"/>
        <w:rPr>
          <w:rFonts w:cstheme="minorHAnsi"/>
          <w:lang w:val="en-US"/>
        </w:rPr>
      </w:pPr>
    </w:p>
    <w:p w14:paraId="69C09B76" w14:textId="4E5B31E3" w:rsidR="00585623" w:rsidRPr="002F7CAD" w:rsidRDefault="00585623" w:rsidP="002F7CAD">
      <w:pPr>
        <w:jc w:val="both"/>
        <w:rPr>
          <w:rFonts w:cstheme="minorHAnsi"/>
          <w:lang w:val="en-US"/>
        </w:rPr>
      </w:pPr>
      <w:r w:rsidRPr="002F7CAD">
        <w:rPr>
          <w:rFonts w:cstheme="minorHAnsi"/>
          <w:lang w:val="en-US"/>
        </w:rPr>
        <w:t xml:space="preserve">ANOVA study using Kruskal-Wallis test shows that stereo-normal results are different from stereo-anomalous (p-values = 0.000 in both groups). The mean comparison between </w:t>
      </w:r>
      <w:r w:rsidR="0073536D" w:rsidRPr="002F7CAD">
        <w:rPr>
          <w:rFonts w:cstheme="minorHAnsi"/>
          <w:lang w:val="en-US"/>
        </w:rPr>
        <w:t xml:space="preserve">each pair of </w:t>
      </w:r>
      <w:r w:rsidR="00DB37AB">
        <w:rPr>
          <w:rFonts w:cstheme="minorHAnsi"/>
          <w:lang w:val="en-US"/>
        </w:rPr>
        <w:t xml:space="preserve">cue </w:t>
      </w:r>
      <w:r w:rsidR="00DB37AB" w:rsidRPr="00DB37AB">
        <w:rPr>
          <w:rFonts w:cstheme="minorHAnsi"/>
          <w:lang w:val="en-US"/>
        </w:rPr>
        <w:t xml:space="preserve">scaffolding </w:t>
      </w:r>
      <w:r w:rsidR="0073536D" w:rsidRPr="002F7CAD">
        <w:rPr>
          <w:rFonts w:cstheme="minorHAnsi"/>
          <w:lang w:val="en-US"/>
        </w:rPr>
        <w:t xml:space="preserve">conditions for both groups, </w:t>
      </w:r>
      <w:r w:rsidRPr="002F7CAD">
        <w:rPr>
          <w:rFonts w:cstheme="minorHAnsi"/>
          <w:lang w:val="en-US"/>
        </w:rPr>
        <w:t>stereo-normal and stereo-anomalous</w:t>
      </w:r>
      <w:r w:rsidR="0073536D" w:rsidRPr="002F7CAD">
        <w:rPr>
          <w:rFonts w:cstheme="minorHAnsi"/>
          <w:lang w:val="en-US"/>
        </w:rPr>
        <w:t>,</w:t>
      </w:r>
      <w:r w:rsidRPr="002F7CAD">
        <w:rPr>
          <w:rFonts w:cstheme="minorHAnsi"/>
          <w:lang w:val="en-US"/>
        </w:rPr>
        <w:t xml:space="preserve"> </w:t>
      </w:r>
      <w:r w:rsidR="0073536D" w:rsidRPr="002F7CAD">
        <w:rPr>
          <w:rFonts w:cstheme="minorHAnsi"/>
          <w:lang w:val="en-US"/>
        </w:rPr>
        <w:t xml:space="preserve">(Mann-Whiney test) show that Level 1 and Level 2 results are different for both groups (p-values = 0.000 in both); and also are Level 1 and Level 3 results (p-values = 0.000 in both). When comparing Level 2 and Level 3 results, mean values are different for stereo-anomalous group (p-value = 0.006) but not for stereo-normal group (p-value = 0.534). The mean comparison between each group, stereo-normal and stereo-anomalous, at each </w:t>
      </w:r>
      <w:r w:rsidR="00DB37AB">
        <w:rPr>
          <w:rFonts w:cstheme="minorHAnsi"/>
          <w:lang w:val="en-US"/>
        </w:rPr>
        <w:t xml:space="preserve">cue </w:t>
      </w:r>
      <w:r w:rsidR="00DB37AB" w:rsidRPr="00DB37AB">
        <w:rPr>
          <w:rFonts w:cstheme="minorHAnsi"/>
          <w:lang w:val="en-US"/>
        </w:rPr>
        <w:t xml:space="preserve">scaffolding </w:t>
      </w:r>
      <w:r w:rsidR="0073536D" w:rsidRPr="002F7CAD">
        <w:rPr>
          <w:rFonts w:cstheme="minorHAnsi"/>
          <w:lang w:val="en-US"/>
        </w:rPr>
        <w:t>condition (Level 1, 2 or 3), using Mann-Whiney test, show that results are different for both groups at each condition (p-values = 0.000 in the tree conditions).</w:t>
      </w:r>
    </w:p>
    <w:p w14:paraId="6FDBF141" w14:textId="4EDB27E4" w:rsidR="001648D7" w:rsidRDefault="001648D7" w:rsidP="002F7CAD">
      <w:pPr>
        <w:jc w:val="both"/>
        <w:rPr>
          <w:rFonts w:cstheme="minorHAnsi"/>
          <w:lang w:val="en-US"/>
        </w:rPr>
      </w:pPr>
      <w:r w:rsidRPr="002F7CAD">
        <w:rPr>
          <w:rFonts w:cstheme="minorHAnsi"/>
          <w:lang w:val="en-US"/>
        </w:rPr>
        <w:t xml:space="preserve">The results obtained by each patient have been adjusted using </w:t>
      </w:r>
      <w:proofErr w:type="spellStart"/>
      <w:proofErr w:type="gramStart"/>
      <w:r w:rsidRPr="002F7CAD">
        <w:rPr>
          <w:rFonts w:cstheme="minorHAnsi"/>
          <w:lang w:val="en-US"/>
        </w:rPr>
        <w:t>a</w:t>
      </w:r>
      <w:proofErr w:type="spellEnd"/>
      <w:proofErr w:type="gramEnd"/>
      <w:r w:rsidRPr="002F7CAD">
        <w:rPr>
          <w:rFonts w:cstheme="minorHAnsi"/>
          <w:lang w:val="en-US"/>
        </w:rPr>
        <w:t xml:space="preserve"> exponential fitness (equation 1).</w:t>
      </w:r>
      <w:r w:rsidR="000049DC">
        <w:rPr>
          <w:rFonts w:cstheme="minorHAnsi"/>
          <w:lang w:val="en-US"/>
        </w:rPr>
        <w:t xml:space="preserve"> </w:t>
      </w:r>
      <w:r w:rsidRPr="002F7CAD">
        <w:rPr>
          <w:rFonts w:cstheme="minorHAnsi"/>
          <w:lang w:val="en-US"/>
        </w:rPr>
        <w:t xml:space="preserve">From the fit, we calculated the asymptotic </w:t>
      </w:r>
      <w:r w:rsidR="00A771FF">
        <w:rPr>
          <w:rFonts w:cstheme="minorHAnsi"/>
          <w:lang w:val="en-US"/>
        </w:rPr>
        <w:t xml:space="preserve">final </w:t>
      </w:r>
      <w:r w:rsidRPr="002F7CAD">
        <w:rPr>
          <w:rFonts w:cstheme="minorHAnsi"/>
          <w:lang w:val="en-US"/>
        </w:rPr>
        <w:t>threshold, time constant, and the ratio of baseline to asymptotic threshold (PPR)</w:t>
      </w:r>
      <w:r w:rsidR="00884A71" w:rsidRPr="002F7CAD">
        <w:rPr>
          <w:rFonts w:cstheme="minorHAnsi"/>
          <w:lang w:val="en-US"/>
        </w:rPr>
        <w:t xml:space="preserve"> for each participant.</w:t>
      </w:r>
      <w:r w:rsidRPr="002F7CAD">
        <w:rPr>
          <w:rFonts w:cstheme="minorHAnsi"/>
          <w:lang w:val="en-US"/>
        </w:rPr>
        <w:t xml:space="preserve"> The asymptotic </w:t>
      </w:r>
      <w:r w:rsidR="00A771FF">
        <w:rPr>
          <w:rFonts w:cstheme="minorHAnsi"/>
          <w:lang w:val="en-US"/>
        </w:rPr>
        <w:t xml:space="preserve">final </w:t>
      </w:r>
      <w:r w:rsidRPr="002F7CAD">
        <w:rPr>
          <w:rFonts w:cstheme="minorHAnsi"/>
          <w:lang w:val="en-US"/>
        </w:rPr>
        <w:t>threshold represents the best performance achieved through training. The time constant represents the time it took for the exponential to fall 37% (1/e) of the starting value. Thus, it represents the rate of learning. Lastly, the PPR represents the amount of learning as a factor of the starting threshold (higher PPR indicates greater learning).</w:t>
      </w:r>
    </w:p>
    <w:p w14:paraId="70FD78E3" w14:textId="7A52E65E" w:rsidR="000049DC" w:rsidRPr="002F7CAD" w:rsidRDefault="000049DC" w:rsidP="000049DC">
      <w:pPr>
        <w:ind w:left="720" w:firstLine="720"/>
        <w:jc w:val="both"/>
        <w:rPr>
          <w:rFonts w:cstheme="minorHAnsi"/>
          <w:lang w:val="en-US"/>
        </w:rPr>
      </w:pPr>
      <w:r w:rsidRPr="002F7CAD">
        <w:rPr>
          <w:rFonts w:eastAsiaTheme="minorEastAsia" w:cstheme="minorHAnsi"/>
          <w:lang w:val="en-US"/>
        </w:rPr>
        <w:t xml:space="preserve">Equation 1. </w:t>
      </w:r>
      <m:oMath>
        <m:d>
          <m:dPr>
            <m:ctrlPr>
              <w:rPr>
                <w:rFonts w:ascii="Cambria Math" w:eastAsiaTheme="minorEastAsia" w:hAnsi="Cambria Math" w:cstheme="minorHAnsi"/>
                <w:i/>
              </w:rPr>
            </m:ctrlPr>
          </m:dPr>
          <m:e>
            <m:r>
              <w:rPr>
                <w:rFonts w:ascii="Cambria Math" w:eastAsiaTheme="minorEastAsia" w:hAnsi="Cambria Math" w:cstheme="minorHAnsi"/>
              </w:rPr>
              <m:t>PPR</m:t>
            </m:r>
            <m:r>
              <w:rPr>
                <w:rFonts w:ascii="Cambria Math" w:hAnsi="Cambria Math" w:cstheme="minorHAnsi"/>
                <w:lang w:val="en-US"/>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lang w:val="en-US"/>
                  </w:rPr>
                  <m:t>-</m:t>
                </m:r>
                <m:f>
                  <m:fPr>
                    <m:ctrlPr>
                      <w:rPr>
                        <w:rFonts w:ascii="Cambria Math" w:hAnsi="Cambria Math" w:cstheme="minorHAnsi"/>
                        <w:i/>
                      </w:rPr>
                    </m:ctrlPr>
                  </m:fPr>
                  <m:num>
                    <m:r>
                      <w:rPr>
                        <w:rFonts w:ascii="Cambria Math" w:hAnsi="Cambria Math" w:cstheme="minorHAnsi"/>
                        <w:lang w:val="en-US"/>
                      </w:rPr>
                      <m:t xml:space="preserve"># </m:t>
                    </m:r>
                    <m:r>
                      <w:rPr>
                        <w:rFonts w:ascii="Cambria Math" w:hAnsi="Cambria Math" w:cstheme="minorHAnsi"/>
                      </w:rPr>
                      <m:t>of</m:t>
                    </m:r>
                    <m:r>
                      <w:rPr>
                        <w:rFonts w:ascii="Cambria Math" w:hAnsi="Cambria Math" w:cstheme="minorHAnsi"/>
                        <w:lang w:val="en-US"/>
                      </w:rPr>
                      <m:t xml:space="preserve"> </m:t>
                    </m:r>
                    <m:r>
                      <w:rPr>
                        <w:rFonts w:ascii="Cambria Math" w:hAnsi="Cambria Math" w:cstheme="minorHAnsi"/>
                      </w:rPr>
                      <m:t>sessions</m:t>
                    </m:r>
                  </m:num>
                  <m:den>
                    <m:r>
                      <w:rPr>
                        <w:rFonts w:ascii="Cambria Math" w:hAnsi="Cambria Math" w:cstheme="minorHAnsi"/>
                      </w:rPr>
                      <m:t>Time</m:t>
                    </m:r>
                    <m:r>
                      <w:rPr>
                        <w:rFonts w:ascii="Cambria Math" w:hAnsi="Cambria Math" w:cstheme="minorHAnsi"/>
                        <w:lang w:val="en-US"/>
                      </w:rPr>
                      <m:t xml:space="preserve"> </m:t>
                    </m:r>
                    <m:r>
                      <w:rPr>
                        <w:rFonts w:ascii="Cambria Math" w:hAnsi="Cambria Math" w:cstheme="minorHAnsi"/>
                      </w:rPr>
                      <m:t>constant</m:t>
                    </m:r>
                  </m:den>
                </m:f>
              </m:sup>
            </m:sSup>
            <m:r>
              <w:rPr>
                <w:rFonts w:ascii="Cambria Math" w:hAnsi="Cambria Math" w:cstheme="minorHAnsi"/>
                <w:lang w:val="en-US"/>
              </w:rPr>
              <m:t>+1</m:t>
            </m:r>
            <m:ctrlPr>
              <w:rPr>
                <w:rFonts w:ascii="Cambria Math" w:hAnsi="Cambria Math" w:cstheme="minorHAnsi"/>
                <w:i/>
              </w:rPr>
            </m:ctrlPr>
          </m:e>
        </m:d>
        <m:r>
          <w:rPr>
            <w:rFonts w:ascii="Cambria Math" w:hAnsi="Cambria Math" w:cstheme="minorHAnsi"/>
            <w:lang w:val="en-US"/>
          </w:rPr>
          <m:t>×</m:t>
        </m:r>
        <m:r>
          <w:rPr>
            <w:rFonts w:ascii="Cambria Math" w:hAnsi="Cambria Math" w:cstheme="minorHAnsi"/>
          </w:rPr>
          <m:t>asymptotic</m:t>
        </m:r>
        <m:r>
          <w:rPr>
            <w:rFonts w:ascii="Cambria Math" w:hAnsi="Cambria Math" w:cstheme="minorHAnsi"/>
            <w:lang w:val="en-US"/>
          </w:rPr>
          <m:t xml:space="preserve"> </m:t>
        </m:r>
        <m:r>
          <w:rPr>
            <w:rFonts w:ascii="Cambria Math" w:hAnsi="Cambria Math" w:cstheme="minorHAnsi"/>
          </w:rPr>
          <m:t>t</m:t>
        </m:r>
        <m:r>
          <w:rPr>
            <w:rFonts w:ascii="Cambria Math" w:hAnsi="Cambria Math" w:cstheme="minorHAnsi"/>
            <w:lang w:val="en-US"/>
          </w:rPr>
          <m:t>h</m:t>
        </m:r>
        <m:r>
          <w:rPr>
            <w:rFonts w:ascii="Cambria Math" w:hAnsi="Cambria Math" w:cstheme="minorHAnsi"/>
          </w:rPr>
          <m:t>res</m:t>
        </m:r>
        <m:r>
          <w:rPr>
            <w:rFonts w:ascii="Cambria Math" w:hAnsi="Cambria Math" w:cstheme="minorHAnsi"/>
            <w:lang w:val="en-US"/>
          </w:rPr>
          <m:t>h</m:t>
        </m:r>
        <m:r>
          <w:rPr>
            <w:rFonts w:ascii="Cambria Math" w:hAnsi="Cambria Math" w:cstheme="minorHAnsi"/>
          </w:rPr>
          <m:t>old</m:t>
        </m:r>
      </m:oMath>
    </w:p>
    <w:p w14:paraId="63C34532" w14:textId="6F4A0590" w:rsidR="00884A71" w:rsidRPr="002F7CAD" w:rsidRDefault="00884A71" w:rsidP="002F7CAD">
      <w:pPr>
        <w:jc w:val="both"/>
        <w:rPr>
          <w:rFonts w:cstheme="minorHAnsi"/>
          <w:lang w:val="en-US"/>
        </w:rPr>
      </w:pPr>
      <w:r w:rsidRPr="002F7CAD">
        <w:rPr>
          <w:rFonts w:cstheme="minorHAnsi"/>
          <w:lang w:val="en-US"/>
        </w:rPr>
        <w:t xml:space="preserve">PPR analysis using Kruskal-Wallis test show that there are not statistically significant differences due to condition </w:t>
      </w:r>
      <w:r w:rsidR="00F62391">
        <w:rPr>
          <w:rFonts w:cstheme="minorHAnsi"/>
          <w:lang w:val="en-US"/>
        </w:rPr>
        <w:t>for</w:t>
      </w:r>
      <w:r w:rsidRPr="002F7CAD">
        <w:rPr>
          <w:rFonts w:cstheme="minorHAnsi"/>
          <w:lang w:val="en-US"/>
        </w:rPr>
        <w:t xml:space="preserve"> stereo-normal group (p-value = 0.845), </w:t>
      </w:r>
      <w:r w:rsidR="00DB37AB">
        <w:rPr>
          <w:rFonts w:cstheme="minorHAnsi"/>
          <w:lang w:val="en-US"/>
        </w:rPr>
        <w:t xml:space="preserve">meaning that stereo-normal </w:t>
      </w:r>
      <w:r w:rsidR="00F62391">
        <w:rPr>
          <w:rFonts w:cstheme="minorHAnsi"/>
          <w:lang w:val="en-US"/>
        </w:rPr>
        <w:t>participants</w:t>
      </w:r>
      <w:r w:rsidR="00DB37AB">
        <w:rPr>
          <w:rFonts w:cstheme="minorHAnsi"/>
          <w:lang w:val="en-US"/>
        </w:rPr>
        <w:t xml:space="preserve"> behave similar in the three conditions. Meanwhile, s</w:t>
      </w:r>
      <w:r w:rsidRPr="002F7CAD">
        <w:rPr>
          <w:rFonts w:cstheme="minorHAnsi"/>
          <w:lang w:val="en-US"/>
        </w:rPr>
        <w:t>tereo-anomalous group</w:t>
      </w:r>
      <w:r w:rsidR="00DB37AB">
        <w:rPr>
          <w:rFonts w:cstheme="minorHAnsi"/>
          <w:lang w:val="en-US"/>
        </w:rPr>
        <w:t xml:space="preserve"> shows statistically significant differences</w:t>
      </w:r>
      <w:r w:rsidRPr="002F7CAD">
        <w:rPr>
          <w:rFonts w:cstheme="minorHAnsi"/>
          <w:lang w:val="en-US"/>
        </w:rPr>
        <w:t xml:space="preserve"> </w:t>
      </w:r>
      <w:r w:rsidR="00DB37AB" w:rsidRPr="002F7CAD">
        <w:rPr>
          <w:rFonts w:cstheme="minorHAnsi"/>
          <w:lang w:val="en-US"/>
        </w:rPr>
        <w:t xml:space="preserve">due to condition </w:t>
      </w:r>
      <w:r w:rsidRPr="002F7CAD">
        <w:rPr>
          <w:rFonts w:cstheme="minorHAnsi"/>
          <w:lang w:val="en-US"/>
        </w:rPr>
        <w:t>(p-value = 0.037)</w:t>
      </w:r>
      <w:r w:rsidR="00DB37AB">
        <w:rPr>
          <w:rFonts w:cstheme="minorHAnsi"/>
          <w:lang w:val="en-US"/>
        </w:rPr>
        <w:t>, that are also (and only) significant when we compare cue scaffolding</w:t>
      </w:r>
      <w:r w:rsidRPr="002F7CAD">
        <w:rPr>
          <w:rFonts w:cstheme="minorHAnsi"/>
          <w:lang w:val="en-US"/>
        </w:rPr>
        <w:t xml:space="preserve"> condition</w:t>
      </w:r>
      <w:r w:rsidR="00DB37AB">
        <w:rPr>
          <w:rFonts w:cstheme="minorHAnsi"/>
          <w:lang w:val="en-US"/>
        </w:rPr>
        <w:t>s</w:t>
      </w:r>
      <w:r w:rsidRPr="002F7CAD">
        <w:rPr>
          <w:rFonts w:cstheme="minorHAnsi"/>
          <w:lang w:val="en-US"/>
        </w:rPr>
        <w:t xml:space="preserve"> 1 and 3 (p-value = 0.009)</w:t>
      </w:r>
      <w:r w:rsidR="00DB37AB">
        <w:rPr>
          <w:rFonts w:cstheme="minorHAnsi"/>
          <w:lang w:val="en-US"/>
        </w:rPr>
        <w:t xml:space="preserve">, meaning that stereo-anomalous </w:t>
      </w:r>
      <w:r w:rsidR="00F62391">
        <w:rPr>
          <w:rFonts w:cstheme="minorHAnsi"/>
          <w:lang w:val="en-US"/>
        </w:rPr>
        <w:t xml:space="preserve">participants </w:t>
      </w:r>
      <w:r w:rsidR="00DB37AB">
        <w:rPr>
          <w:rFonts w:cstheme="minorHAnsi"/>
          <w:lang w:val="en-US"/>
        </w:rPr>
        <w:t xml:space="preserve">behaves different </w:t>
      </w:r>
      <w:r w:rsidR="00F62391">
        <w:rPr>
          <w:rFonts w:cstheme="minorHAnsi"/>
          <w:lang w:val="en-US"/>
        </w:rPr>
        <w:t>in</w:t>
      </w:r>
      <w:r w:rsidR="00DB37AB">
        <w:rPr>
          <w:rFonts w:cstheme="minorHAnsi"/>
          <w:lang w:val="en-US"/>
        </w:rPr>
        <w:t xml:space="preserve"> both conditions</w:t>
      </w:r>
      <w:r w:rsidRPr="002F7CAD">
        <w:rPr>
          <w:rFonts w:cstheme="minorHAnsi"/>
          <w:lang w:val="en-US"/>
        </w:rPr>
        <w:t xml:space="preserve">. </w:t>
      </w:r>
      <w:r w:rsidR="00DB37AB" w:rsidRPr="002F7CAD">
        <w:rPr>
          <w:rFonts w:cstheme="minorHAnsi"/>
          <w:lang w:val="en-US"/>
        </w:rPr>
        <w:t xml:space="preserve">Mann-Whiney </w:t>
      </w:r>
      <w:r w:rsidR="00DB37AB">
        <w:rPr>
          <w:rFonts w:cstheme="minorHAnsi"/>
          <w:lang w:val="en-US"/>
        </w:rPr>
        <w:t>test doesn’t show any</w:t>
      </w:r>
      <w:r w:rsidRPr="002F7CAD">
        <w:rPr>
          <w:rFonts w:cstheme="minorHAnsi"/>
          <w:lang w:val="en-US"/>
        </w:rPr>
        <w:t xml:space="preserve"> statistically significant difference between groups in any of the three conditions</w:t>
      </w:r>
      <w:r w:rsidR="00DB37AB">
        <w:rPr>
          <w:rFonts w:cstheme="minorHAnsi"/>
          <w:lang w:val="en-US"/>
        </w:rPr>
        <w:t xml:space="preserve">, meaning that </w:t>
      </w:r>
      <w:r w:rsidR="00F62391">
        <w:rPr>
          <w:rFonts w:cstheme="minorHAnsi"/>
          <w:lang w:val="en-US"/>
        </w:rPr>
        <w:t xml:space="preserve">in any of tree cue scaffolding conditions the behavior of </w:t>
      </w:r>
      <w:r w:rsidR="00DB37AB">
        <w:rPr>
          <w:rFonts w:cstheme="minorHAnsi"/>
          <w:lang w:val="en-US"/>
        </w:rPr>
        <w:t xml:space="preserve">both groups </w:t>
      </w:r>
      <w:r w:rsidR="00F62391">
        <w:rPr>
          <w:rFonts w:cstheme="minorHAnsi"/>
          <w:lang w:val="en-US"/>
        </w:rPr>
        <w:t>is</w:t>
      </w:r>
      <w:r w:rsidR="00DB37AB">
        <w:rPr>
          <w:rFonts w:cstheme="minorHAnsi"/>
          <w:lang w:val="en-US"/>
        </w:rPr>
        <w:t xml:space="preserve"> similar.</w:t>
      </w:r>
    </w:p>
    <w:p w14:paraId="25F7B5EC" w14:textId="5495BCF2" w:rsidR="00F62391" w:rsidRDefault="00884A71" w:rsidP="002F7CAD">
      <w:pPr>
        <w:jc w:val="both"/>
        <w:rPr>
          <w:rFonts w:cstheme="minorHAnsi"/>
          <w:lang w:val="en-US"/>
        </w:rPr>
      </w:pPr>
      <w:r w:rsidRPr="002F7CAD">
        <w:rPr>
          <w:rFonts w:cstheme="minorHAnsi"/>
          <w:lang w:val="en-US"/>
        </w:rPr>
        <w:t>Th</w:t>
      </w:r>
      <w:r w:rsidR="00F62391">
        <w:rPr>
          <w:rFonts w:cstheme="minorHAnsi"/>
          <w:lang w:val="en-US"/>
        </w:rPr>
        <w:t xml:space="preserve">e other two parameters obtained in the exponential fit, </w:t>
      </w:r>
      <w:r w:rsidR="00A771FF">
        <w:rPr>
          <w:rFonts w:cstheme="minorHAnsi"/>
          <w:lang w:val="en-US"/>
        </w:rPr>
        <w:t xml:space="preserve">final </w:t>
      </w:r>
      <w:r w:rsidR="00F62391">
        <w:rPr>
          <w:rFonts w:cstheme="minorHAnsi"/>
          <w:lang w:val="en-US"/>
        </w:rPr>
        <w:t>th</w:t>
      </w:r>
      <w:r w:rsidRPr="002F7CAD">
        <w:rPr>
          <w:rFonts w:cstheme="minorHAnsi"/>
          <w:lang w:val="en-US"/>
        </w:rPr>
        <w:t>reshold</w:t>
      </w:r>
      <w:r w:rsidR="00F62391">
        <w:rPr>
          <w:rFonts w:cstheme="minorHAnsi"/>
          <w:lang w:val="en-US"/>
        </w:rPr>
        <w:t xml:space="preserve"> and time constant, fail to show any </w:t>
      </w:r>
      <w:r w:rsidR="00F62391" w:rsidRPr="002F7CAD">
        <w:rPr>
          <w:rFonts w:cstheme="minorHAnsi"/>
          <w:lang w:val="en-US"/>
        </w:rPr>
        <w:t>statistically significant differenc</w:t>
      </w:r>
      <w:r w:rsidR="00B82206">
        <w:rPr>
          <w:rFonts w:cstheme="minorHAnsi"/>
          <w:lang w:val="en-US"/>
        </w:rPr>
        <w:t>e in any analysis.</w:t>
      </w:r>
    </w:p>
    <w:p w14:paraId="55426F4C" w14:textId="41FADFF7" w:rsidR="004F70C3" w:rsidRPr="00F62391" w:rsidRDefault="00F62391" w:rsidP="00F62391">
      <w:pPr>
        <w:ind w:left="708"/>
        <w:jc w:val="both"/>
        <w:rPr>
          <w:rFonts w:cstheme="minorHAnsi"/>
          <w:color w:val="7F7F7F" w:themeColor="text1" w:themeTint="80"/>
          <w:lang w:val="en-US"/>
        </w:rPr>
      </w:pPr>
      <w:r w:rsidRPr="00F62391">
        <w:rPr>
          <w:rFonts w:cstheme="minorHAnsi"/>
          <w:color w:val="7F7F7F" w:themeColor="text1" w:themeTint="80"/>
          <w:lang w:val="en-US"/>
        </w:rPr>
        <w:t xml:space="preserve">Threshold </w:t>
      </w:r>
      <w:r w:rsidR="00884A71" w:rsidRPr="00F62391">
        <w:rPr>
          <w:rFonts w:cstheme="minorHAnsi"/>
          <w:color w:val="7F7F7F" w:themeColor="text1" w:themeTint="80"/>
          <w:lang w:val="en-US"/>
        </w:rPr>
        <w:t xml:space="preserve">analysis using Kruskal-Wallis test show no statistically significant </w:t>
      </w:r>
      <w:commentRangeStart w:id="43"/>
      <w:r w:rsidR="00884A71" w:rsidRPr="00F62391">
        <w:rPr>
          <w:rFonts w:cstheme="minorHAnsi"/>
          <w:color w:val="7F7F7F" w:themeColor="text1" w:themeTint="80"/>
          <w:lang w:val="en-US"/>
        </w:rPr>
        <w:t>differences</w:t>
      </w:r>
      <w:commentRangeEnd w:id="43"/>
      <w:r w:rsidR="0034631E">
        <w:rPr>
          <w:rStyle w:val="CommentReference"/>
          <w:lang w:val="en-US"/>
        </w:rPr>
        <w:commentReference w:id="43"/>
      </w:r>
      <w:r w:rsidR="00884A71" w:rsidRPr="00F62391">
        <w:rPr>
          <w:rFonts w:cstheme="minorHAnsi"/>
          <w:color w:val="7F7F7F" w:themeColor="text1" w:themeTint="80"/>
          <w:lang w:val="en-US"/>
        </w:rPr>
        <w:t xml:space="preserve"> due to condition in stereo-normal </w:t>
      </w:r>
      <w:r w:rsidR="004F70C3" w:rsidRPr="00F62391">
        <w:rPr>
          <w:rFonts w:cstheme="minorHAnsi"/>
          <w:color w:val="7F7F7F" w:themeColor="text1" w:themeTint="80"/>
          <w:lang w:val="en-US"/>
        </w:rPr>
        <w:t>group (p-value = 0.730), neither in stereo-anomalous group (p-value = 0.665). We don’t find statistically significant differences between groups in any of the three conditions.</w:t>
      </w:r>
    </w:p>
    <w:p w14:paraId="5CD752C9" w14:textId="563BB3A1" w:rsidR="00A70CC0" w:rsidRPr="0034631E" w:rsidRDefault="00F62391" w:rsidP="0034631E">
      <w:pPr>
        <w:ind w:left="708"/>
        <w:jc w:val="both"/>
        <w:rPr>
          <w:rFonts w:cstheme="minorHAnsi"/>
          <w:color w:val="7F7F7F" w:themeColor="text1" w:themeTint="80"/>
          <w:lang w:val="en-US"/>
        </w:rPr>
      </w:pPr>
      <w:r w:rsidRPr="00F62391">
        <w:rPr>
          <w:rFonts w:cstheme="minorHAnsi"/>
          <w:color w:val="7F7F7F" w:themeColor="text1" w:themeTint="80"/>
          <w:lang w:val="en-US"/>
        </w:rPr>
        <w:t>W</w:t>
      </w:r>
      <w:r w:rsidR="004F70C3" w:rsidRPr="00F62391">
        <w:rPr>
          <w:rFonts w:cstheme="minorHAnsi"/>
          <w:color w:val="7F7F7F" w:themeColor="text1" w:themeTint="80"/>
          <w:lang w:val="en-US"/>
        </w:rPr>
        <w:t>e don’t find statistically significant differences due to condition in stereo-normal (p-value = 0.619), neither in stereo-anomalous group (p-value = 0.111). Neither we find statistically significant differences between groups in any of the three conditions.</w:t>
      </w:r>
    </w:p>
    <w:p w14:paraId="5085F509" w14:textId="07F055CD" w:rsidR="0033423D" w:rsidRDefault="000651A4" w:rsidP="002F7CAD">
      <w:pPr>
        <w:jc w:val="both"/>
        <w:rPr>
          <w:rFonts w:cstheme="minorHAnsi"/>
          <w:lang w:val="en-US"/>
        </w:rPr>
      </w:pPr>
      <w:r w:rsidRPr="002F7CAD">
        <w:rPr>
          <w:rFonts w:cstheme="minorHAnsi"/>
          <w:lang w:val="en-US"/>
        </w:rPr>
        <w:t xml:space="preserve">We analyze the correlation </w:t>
      </w:r>
      <w:r w:rsidR="0033423D">
        <w:rPr>
          <w:rFonts w:cstheme="minorHAnsi"/>
          <w:lang w:val="en-US"/>
        </w:rPr>
        <w:t xml:space="preserve">(Pearson) </w:t>
      </w:r>
      <w:r w:rsidRPr="002F7CAD">
        <w:rPr>
          <w:rFonts w:cstheme="minorHAnsi"/>
          <w:lang w:val="en-US"/>
        </w:rPr>
        <w:t xml:space="preserve">between the PPR and </w:t>
      </w:r>
      <w:r w:rsidR="0033423D">
        <w:rPr>
          <w:rFonts w:cstheme="minorHAnsi"/>
          <w:lang w:val="en-US"/>
        </w:rPr>
        <w:t xml:space="preserve">initial </w:t>
      </w:r>
      <w:r w:rsidRPr="002F7CAD">
        <w:rPr>
          <w:rFonts w:cstheme="minorHAnsi"/>
          <w:lang w:val="en-US"/>
        </w:rPr>
        <w:t xml:space="preserve">threshold </w:t>
      </w:r>
      <w:r w:rsidR="0033423D">
        <w:rPr>
          <w:rFonts w:cstheme="minorHAnsi"/>
          <w:lang w:val="en-US"/>
        </w:rPr>
        <w:t>(</w:t>
      </w:r>
      <w:r w:rsidR="0034631E">
        <w:rPr>
          <w:rFonts w:cstheme="minorHAnsi"/>
          <w:lang w:val="en-US"/>
        </w:rPr>
        <w:t>instead of</w:t>
      </w:r>
      <w:r w:rsidR="0033423D">
        <w:rPr>
          <w:rFonts w:cstheme="minorHAnsi"/>
          <w:lang w:val="en-US"/>
        </w:rPr>
        <w:t xml:space="preserve"> final)</w:t>
      </w:r>
      <w:r w:rsidRPr="002F7CAD">
        <w:rPr>
          <w:rFonts w:cstheme="minorHAnsi"/>
          <w:lang w:val="en-US"/>
        </w:rPr>
        <w:t xml:space="preserve"> </w:t>
      </w:r>
      <w:r w:rsidR="0033423D">
        <w:rPr>
          <w:rFonts w:cstheme="minorHAnsi"/>
          <w:lang w:val="en-US"/>
        </w:rPr>
        <w:t xml:space="preserve">as </w:t>
      </w:r>
      <w:r w:rsidRPr="002F7CAD">
        <w:rPr>
          <w:rFonts w:cstheme="minorHAnsi"/>
          <w:lang w:val="en-US"/>
        </w:rPr>
        <w:t xml:space="preserve">obtained in the exponential fitness (Table 2). We found a moderate </w:t>
      </w:r>
      <w:r w:rsidR="0033423D">
        <w:rPr>
          <w:rFonts w:cstheme="minorHAnsi"/>
          <w:lang w:val="en-US"/>
        </w:rPr>
        <w:t xml:space="preserve">or high </w:t>
      </w:r>
      <w:r w:rsidRPr="002F7CAD">
        <w:rPr>
          <w:rFonts w:cstheme="minorHAnsi"/>
          <w:lang w:val="en-US"/>
        </w:rPr>
        <w:t>correlation</w:t>
      </w:r>
      <w:r w:rsidR="0033423D">
        <w:rPr>
          <w:rFonts w:cstheme="minorHAnsi"/>
          <w:lang w:val="en-US"/>
        </w:rPr>
        <w:t xml:space="preserve"> for stereo-normal participants in all conditions</w:t>
      </w:r>
      <w:r w:rsidRPr="002F7CAD">
        <w:rPr>
          <w:rFonts w:cstheme="minorHAnsi"/>
          <w:lang w:val="en-US"/>
        </w:rPr>
        <w:t xml:space="preserve">, that is </w:t>
      </w:r>
      <w:r w:rsidR="00A771FF">
        <w:rPr>
          <w:rFonts w:cstheme="minorHAnsi"/>
          <w:lang w:val="en-US"/>
        </w:rPr>
        <w:t xml:space="preserve">only </w:t>
      </w:r>
      <w:r w:rsidRPr="002F7CAD">
        <w:rPr>
          <w:rFonts w:cstheme="minorHAnsi"/>
          <w:lang w:val="en-US"/>
        </w:rPr>
        <w:t>statistically significant in condition 3</w:t>
      </w:r>
      <w:r w:rsidR="0033423D">
        <w:rPr>
          <w:rFonts w:cstheme="minorHAnsi"/>
          <w:lang w:val="en-US"/>
        </w:rPr>
        <w:t xml:space="preserve">. </w:t>
      </w:r>
      <w:r w:rsidR="0033423D">
        <w:rPr>
          <w:rFonts w:cstheme="minorHAnsi"/>
          <w:lang w:val="en-US"/>
        </w:rPr>
        <w:lastRenderedPageBreak/>
        <w:t xml:space="preserve">Meanwhile stereo-anomalous participants </w:t>
      </w:r>
      <w:r w:rsidR="00A771FF">
        <w:rPr>
          <w:rFonts w:cstheme="minorHAnsi"/>
          <w:lang w:val="en-US"/>
        </w:rPr>
        <w:t xml:space="preserve">behave different, </w:t>
      </w:r>
      <w:r w:rsidR="0033423D">
        <w:rPr>
          <w:rFonts w:cstheme="minorHAnsi"/>
          <w:lang w:val="en-US"/>
        </w:rPr>
        <w:t>show</w:t>
      </w:r>
      <w:r w:rsidR="00A771FF">
        <w:rPr>
          <w:rFonts w:cstheme="minorHAnsi"/>
          <w:lang w:val="en-US"/>
        </w:rPr>
        <w:t>ing</w:t>
      </w:r>
      <w:r w:rsidR="0033423D">
        <w:rPr>
          <w:rFonts w:cstheme="minorHAnsi"/>
          <w:lang w:val="en-US"/>
        </w:rPr>
        <w:t xml:space="preserve"> an inverse or null correlation in conditions 2 and 3.</w:t>
      </w:r>
      <w:r w:rsidR="00CF7C10">
        <w:rPr>
          <w:rFonts w:cstheme="minorHAnsi"/>
          <w:lang w:val="en-US"/>
        </w:rPr>
        <w:t xml:space="preserve"> This different behavior is even more evident if we consider all three cue scaffolding conditions together, obtaining a significant correlation and strong correlation in stereo-normal group (0.6510, p-value =0.000) whereas correlation is weak and not statistically significant in stereo-anomalous group (0.0763, p-value=0.694).</w:t>
      </w:r>
    </w:p>
    <w:p w14:paraId="5934FA61" w14:textId="296D2D0E" w:rsidR="004F70C3" w:rsidRDefault="004F70C3" w:rsidP="007E3567">
      <w:pPr>
        <w:autoSpaceDE w:val="0"/>
        <w:autoSpaceDN w:val="0"/>
        <w:adjustRightInd w:val="0"/>
        <w:spacing w:after="0" w:line="240" w:lineRule="auto"/>
        <w:jc w:val="both"/>
        <w:rPr>
          <w:rFonts w:cstheme="minorHAnsi"/>
          <w:sz w:val="18"/>
          <w:szCs w:val="18"/>
          <w:lang w:val="en-US"/>
        </w:rPr>
      </w:pPr>
      <w:r w:rsidRPr="007E3567">
        <w:rPr>
          <w:rFonts w:cstheme="minorHAnsi"/>
          <w:sz w:val="18"/>
          <w:szCs w:val="18"/>
          <w:lang w:val="en-US"/>
        </w:rPr>
        <w:t xml:space="preserve">Table 2. </w:t>
      </w:r>
      <w:proofErr w:type="spellStart"/>
      <w:r w:rsidRPr="007E3567">
        <w:rPr>
          <w:rFonts w:cstheme="minorHAnsi"/>
          <w:sz w:val="18"/>
          <w:szCs w:val="18"/>
          <w:lang w:val="en-US"/>
        </w:rPr>
        <w:t>DartBoard</w:t>
      </w:r>
      <w:proofErr w:type="spellEnd"/>
      <w:r w:rsidRPr="007E3567">
        <w:rPr>
          <w:rFonts w:cstheme="minorHAnsi"/>
          <w:sz w:val="18"/>
          <w:szCs w:val="18"/>
          <w:lang w:val="en-US"/>
        </w:rPr>
        <w:t xml:space="preserve"> results. Analysis of exponential fitness parameters. PPR and </w:t>
      </w:r>
      <w:r w:rsidR="0033423D" w:rsidRPr="007E3567">
        <w:rPr>
          <w:rFonts w:cstheme="minorHAnsi"/>
          <w:sz w:val="18"/>
          <w:szCs w:val="18"/>
          <w:lang w:val="en-US"/>
        </w:rPr>
        <w:t>initial</w:t>
      </w:r>
      <w:r w:rsidRPr="007E3567">
        <w:rPr>
          <w:rFonts w:cstheme="minorHAnsi"/>
          <w:sz w:val="18"/>
          <w:szCs w:val="18"/>
          <w:lang w:val="en-US"/>
        </w:rPr>
        <w:t xml:space="preserve"> threshold correlation</w:t>
      </w:r>
      <w:r w:rsidR="00CF7C10">
        <w:rPr>
          <w:rFonts w:cstheme="minorHAnsi"/>
          <w:sz w:val="18"/>
          <w:szCs w:val="18"/>
          <w:lang w:val="en-US"/>
        </w:rPr>
        <w:t xml:space="preserve"> </w:t>
      </w:r>
      <w:r w:rsidRPr="007E3567">
        <w:rPr>
          <w:rFonts w:cstheme="minorHAnsi"/>
          <w:sz w:val="18"/>
          <w:szCs w:val="18"/>
          <w:lang w:val="en-US"/>
        </w:rPr>
        <w:t>using Pearson test</w:t>
      </w:r>
      <w:r w:rsidR="00CF7C10">
        <w:rPr>
          <w:rFonts w:cstheme="minorHAnsi"/>
          <w:sz w:val="18"/>
          <w:szCs w:val="18"/>
          <w:lang w:val="en-US"/>
        </w:rPr>
        <w:t xml:space="preserve"> for each cue scaffolding condition and all conditions together.</w:t>
      </w:r>
    </w:p>
    <w:p w14:paraId="64B6F36F" w14:textId="77777777" w:rsidR="007E3567" w:rsidRPr="007E3567" w:rsidRDefault="007E3567" w:rsidP="007E3567">
      <w:pPr>
        <w:autoSpaceDE w:val="0"/>
        <w:autoSpaceDN w:val="0"/>
        <w:adjustRightInd w:val="0"/>
        <w:spacing w:after="0" w:line="240" w:lineRule="auto"/>
        <w:jc w:val="both"/>
        <w:rPr>
          <w:rFonts w:cstheme="minorHAnsi"/>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773"/>
        <w:gridCol w:w="1710"/>
        <w:gridCol w:w="1863"/>
        <w:gridCol w:w="1710"/>
      </w:tblGrid>
      <w:tr w:rsidR="0034631E" w:rsidRPr="0034631E" w14:paraId="7F7CDCBE" w14:textId="77777777" w:rsidTr="0059233B">
        <w:trPr>
          <w:jc w:val="center"/>
        </w:trPr>
        <w:tc>
          <w:tcPr>
            <w:tcW w:w="1438" w:type="dxa"/>
          </w:tcPr>
          <w:p w14:paraId="72183E1D" w14:textId="742D7302" w:rsidR="0034631E" w:rsidRPr="0034631E" w:rsidRDefault="0034631E" w:rsidP="009B5AA8">
            <w:pPr>
              <w:jc w:val="center"/>
              <w:rPr>
                <w:rFonts w:cstheme="minorHAnsi"/>
                <w:lang w:val="en-US"/>
              </w:rPr>
            </w:pPr>
          </w:p>
        </w:tc>
        <w:tc>
          <w:tcPr>
            <w:tcW w:w="3483" w:type="dxa"/>
            <w:gridSpan w:val="2"/>
            <w:tcBorders>
              <w:right w:val="single" w:sz="4" w:space="0" w:color="auto"/>
            </w:tcBorders>
          </w:tcPr>
          <w:p w14:paraId="4091279E" w14:textId="26468A8C" w:rsidR="0034631E" w:rsidRPr="0034631E" w:rsidRDefault="0034631E" w:rsidP="009B5AA8">
            <w:pPr>
              <w:jc w:val="center"/>
              <w:rPr>
                <w:rFonts w:cstheme="minorHAnsi"/>
                <w:lang w:val="en-US"/>
              </w:rPr>
            </w:pPr>
            <w:r w:rsidRPr="0034631E">
              <w:rPr>
                <w:rFonts w:cstheme="minorHAnsi"/>
                <w:lang w:val="en-US"/>
              </w:rPr>
              <w:t>Stereo-normal</w:t>
            </w:r>
          </w:p>
        </w:tc>
        <w:tc>
          <w:tcPr>
            <w:tcW w:w="3573" w:type="dxa"/>
            <w:gridSpan w:val="2"/>
            <w:tcBorders>
              <w:left w:val="single" w:sz="4" w:space="0" w:color="auto"/>
            </w:tcBorders>
          </w:tcPr>
          <w:p w14:paraId="569DD18C" w14:textId="0E74EB1F" w:rsidR="0034631E" w:rsidRPr="0034631E" w:rsidRDefault="0034631E" w:rsidP="009B5AA8">
            <w:pPr>
              <w:jc w:val="center"/>
              <w:rPr>
                <w:rFonts w:cstheme="minorHAnsi"/>
                <w:lang w:val="en-US"/>
              </w:rPr>
            </w:pPr>
            <w:r w:rsidRPr="0034631E">
              <w:rPr>
                <w:rFonts w:cstheme="minorHAnsi"/>
                <w:lang w:val="en-US"/>
              </w:rPr>
              <w:t>Stereo-anomalous</w:t>
            </w:r>
          </w:p>
        </w:tc>
      </w:tr>
      <w:tr w:rsidR="0034631E" w:rsidRPr="0034631E" w14:paraId="3E0C542E" w14:textId="66A40C71" w:rsidTr="0059233B">
        <w:trPr>
          <w:jc w:val="center"/>
        </w:trPr>
        <w:tc>
          <w:tcPr>
            <w:tcW w:w="1438" w:type="dxa"/>
            <w:tcBorders>
              <w:bottom w:val="single" w:sz="4" w:space="0" w:color="auto"/>
              <w:right w:val="single" w:sz="4" w:space="0" w:color="auto"/>
            </w:tcBorders>
          </w:tcPr>
          <w:p w14:paraId="5A7C7D8B" w14:textId="77777777" w:rsidR="0034631E" w:rsidRPr="0034631E" w:rsidRDefault="0034631E" w:rsidP="0034631E">
            <w:pPr>
              <w:jc w:val="center"/>
              <w:rPr>
                <w:rFonts w:cstheme="minorHAnsi"/>
                <w:lang w:val="en-US"/>
              </w:rPr>
            </w:pPr>
            <w:r>
              <w:rPr>
                <w:rFonts w:cstheme="minorHAnsi"/>
                <w:lang w:val="en-US"/>
              </w:rPr>
              <w:t>Condition</w:t>
            </w:r>
          </w:p>
        </w:tc>
        <w:tc>
          <w:tcPr>
            <w:tcW w:w="1773" w:type="dxa"/>
            <w:tcBorders>
              <w:left w:val="single" w:sz="4" w:space="0" w:color="auto"/>
              <w:bottom w:val="single" w:sz="4" w:space="0" w:color="auto"/>
              <w:right w:val="single" w:sz="4" w:space="0" w:color="auto"/>
            </w:tcBorders>
          </w:tcPr>
          <w:p w14:paraId="74E928B7" w14:textId="3805F19E" w:rsidR="0034631E" w:rsidRPr="0034631E" w:rsidRDefault="0034631E" w:rsidP="0034631E">
            <w:pPr>
              <w:jc w:val="center"/>
              <w:rPr>
                <w:rFonts w:cstheme="minorHAnsi"/>
                <w:lang w:val="en-US"/>
              </w:rPr>
            </w:pPr>
            <w:r>
              <w:rPr>
                <w:rFonts w:cstheme="minorHAnsi"/>
                <w:lang w:val="en-US"/>
              </w:rPr>
              <w:t>Correlation</w:t>
            </w:r>
          </w:p>
        </w:tc>
        <w:tc>
          <w:tcPr>
            <w:tcW w:w="1710" w:type="dxa"/>
            <w:tcBorders>
              <w:left w:val="single" w:sz="4" w:space="0" w:color="auto"/>
              <w:bottom w:val="single" w:sz="4" w:space="0" w:color="auto"/>
              <w:right w:val="single" w:sz="4" w:space="0" w:color="auto"/>
            </w:tcBorders>
          </w:tcPr>
          <w:p w14:paraId="59FBC6A5" w14:textId="07347842" w:rsidR="0034631E" w:rsidRPr="0034631E" w:rsidRDefault="0034631E" w:rsidP="0034631E">
            <w:pPr>
              <w:jc w:val="center"/>
              <w:rPr>
                <w:rFonts w:cstheme="minorHAnsi"/>
                <w:lang w:val="en-US"/>
              </w:rPr>
            </w:pPr>
            <w:r>
              <w:rPr>
                <w:rFonts w:cstheme="minorHAnsi"/>
                <w:lang w:val="en-US"/>
              </w:rPr>
              <w:t>p-value</w:t>
            </w:r>
          </w:p>
        </w:tc>
        <w:tc>
          <w:tcPr>
            <w:tcW w:w="1863" w:type="dxa"/>
            <w:tcBorders>
              <w:left w:val="single" w:sz="4" w:space="0" w:color="auto"/>
              <w:bottom w:val="single" w:sz="4" w:space="0" w:color="auto"/>
              <w:right w:val="single" w:sz="4" w:space="0" w:color="auto"/>
            </w:tcBorders>
          </w:tcPr>
          <w:p w14:paraId="2FCBF1E9" w14:textId="417DD4AE" w:rsidR="0034631E" w:rsidRPr="0034631E" w:rsidRDefault="0034631E" w:rsidP="0034631E">
            <w:pPr>
              <w:jc w:val="center"/>
              <w:rPr>
                <w:rFonts w:cstheme="minorHAnsi"/>
                <w:lang w:val="en-US"/>
              </w:rPr>
            </w:pPr>
            <w:r>
              <w:rPr>
                <w:rFonts w:cstheme="minorHAnsi"/>
                <w:lang w:val="en-US"/>
              </w:rPr>
              <w:t>Correlation</w:t>
            </w:r>
          </w:p>
        </w:tc>
        <w:tc>
          <w:tcPr>
            <w:tcW w:w="1710" w:type="dxa"/>
            <w:tcBorders>
              <w:left w:val="single" w:sz="4" w:space="0" w:color="auto"/>
              <w:bottom w:val="single" w:sz="4" w:space="0" w:color="auto"/>
              <w:right w:val="single" w:sz="4" w:space="0" w:color="auto"/>
            </w:tcBorders>
          </w:tcPr>
          <w:p w14:paraId="3E7E4915" w14:textId="1354E5AA" w:rsidR="0034631E" w:rsidRPr="0034631E" w:rsidRDefault="0034631E" w:rsidP="0034631E">
            <w:pPr>
              <w:jc w:val="center"/>
              <w:rPr>
                <w:rFonts w:cstheme="minorHAnsi"/>
                <w:lang w:val="en-US"/>
              </w:rPr>
            </w:pPr>
            <w:r>
              <w:rPr>
                <w:rFonts w:cstheme="minorHAnsi"/>
                <w:lang w:val="en-US"/>
              </w:rPr>
              <w:t>p-value</w:t>
            </w:r>
          </w:p>
        </w:tc>
      </w:tr>
      <w:tr w:rsidR="0034631E" w:rsidRPr="0034631E" w14:paraId="394CE216" w14:textId="0DC6720A" w:rsidTr="0059233B">
        <w:trPr>
          <w:jc w:val="center"/>
        </w:trPr>
        <w:tc>
          <w:tcPr>
            <w:tcW w:w="1438" w:type="dxa"/>
            <w:tcBorders>
              <w:top w:val="single" w:sz="4" w:space="0" w:color="auto"/>
              <w:right w:val="single" w:sz="4" w:space="0" w:color="auto"/>
            </w:tcBorders>
          </w:tcPr>
          <w:p w14:paraId="7A064F0F" w14:textId="77777777" w:rsidR="0034631E" w:rsidRPr="0034631E" w:rsidRDefault="0034631E" w:rsidP="009B5AA8">
            <w:pPr>
              <w:jc w:val="center"/>
              <w:rPr>
                <w:rFonts w:cstheme="minorHAnsi"/>
                <w:lang w:val="en-US"/>
              </w:rPr>
            </w:pPr>
            <w:r w:rsidRPr="0034631E">
              <w:rPr>
                <w:rFonts w:cstheme="minorHAnsi"/>
                <w:lang w:val="en-US"/>
              </w:rPr>
              <w:t>Level 1</w:t>
            </w:r>
          </w:p>
        </w:tc>
        <w:tc>
          <w:tcPr>
            <w:tcW w:w="1773" w:type="dxa"/>
            <w:tcBorders>
              <w:top w:val="single" w:sz="4" w:space="0" w:color="auto"/>
              <w:left w:val="single" w:sz="4" w:space="0" w:color="auto"/>
              <w:right w:val="single" w:sz="4" w:space="0" w:color="auto"/>
            </w:tcBorders>
          </w:tcPr>
          <w:p w14:paraId="5F13F74C" w14:textId="3016636A" w:rsidR="0034631E" w:rsidRPr="0034631E" w:rsidRDefault="0034631E" w:rsidP="009B5AA8">
            <w:pPr>
              <w:jc w:val="center"/>
              <w:rPr>
                <w:rFonts w:cstheme="minorHAnsi"/>
                <w:lang w:val="en-US"/>
              </w:rPr>
            </w:pPr>
            <w:r>
              <w:rPr>
                <w:rFonts w:cstheme="minorHAnsi"/>
                <w:lang w:val="en-US"/>
              </w:rPr>
              <w:t>0.5616</w:t>
            </w:r>
          </w:p>
        </w:tc>
        <w:tc>
          <w:tcPr>
            <w:tcW w:w="1710" w:type="dxa"/>
            <w:tcBorders>
              <w:top w:val="single" w:sz="4" w:space="0" w:color="auto"/>
              <w:left w:val="single" w:sz="4" w:space="0" w:color="auto"/>
              <w:right w:val="single" w:sz="4" w:space="0" w:color="auto"/>
            </w:tcBorders>
          </w:tcPr>
          <w:p w14:paraId="4E8DDB2C" w14:textId="2DE12678" w:rsidR="0034631E" w:rsidRPr="0034631E" w:rsidRDefault="0034631E" w:rsidP="009B5AA8">
            <w:pPr>
              <w:jc w:val="center"/>
              <w:rPr>
                <w:rFonts w:cstheme="minorHAnsi"/>
                <w:lang w:val="en-US"/>
              </w:rPr>
            </w:pPr>
            <w:r>
              <w:rPr>
                <w:rFonts w:cstheme="minorHAnsi"/>
                <w:lang w:val="en-US"/>
              </w:rPr>
              <w:t>0.091</w:t>
            </w:r>
          </w:p>
        </w:tc>
        <w:tc>
          <w:tcPr>
            <w:tcW w:w="1863" w:type="dxa"/>
            <w:tcBorders>
              <w:top w:val="single" w:sz="4" w:space="0" w:color="auto"/>
              <w:left w:val="single" w:sz="4" w:space="0" w:color="auto"/>
              <w:right w:val="single" w:sz="4" w:space="0" w:color="auto"/>
            </w:tcBorders>
          </w:tcPr>
          <w:p w14:paraId="1C02FA66" w14:textId="20B03BC9" w:rsidR="0034631E" w:rsidRPr="0034631E" w:rsidRDefault="0034631E" w:rsidP="009B5AA8">
            <w:pPr>
              <w:jc w:val="center"/>
              <w:rPr>
                <w:rFonts w:cstheme="minorHAnsi"/>
                <w:lang w:val="en-US"/>
              </w:rPr>
            </w:pPr>
            <w:r>
              <w:rPr>
                <w:rFonts w:cstheme="minorHAnsi"/>
                <w:lang w:val="en-US"/>
              </w:rPr>
              <w:t>0.3775</w:t>
            </w:r>
          </w:p>
        </w:tc>
        <w:tc>
          <w:tcPr>
            <w:tcW w:w="1710" w:type="dxa"/>
            <w:tcBorders>
              <w:top w:val="single" w:sz="4" w:space="0" w:color="auto"/>
              <w:left w:val="single" w:sz="4" w:space="0" w:color="auto"/>
              <w:right w:val="single" w:sz="4" w:space="0" w:color="auto"/>
            </w:tcBorders>
          </w:tcPr>
          <w:p w14:paraId="1111A115" w14:textId="08C7A664" w:rsidR="0034631E" w:rsidRPr="0034631E" w:rsidRDefault="0034631E" w:rsidP="009B5AA8">
            <w:pPr>
              <w:jc w:val="center"/>
              <w:rPr>
                <w:rFonts w:cstheme="minorHAnsi"/>
                <w:lang w:val="en-US"/>
              </w:rPr>
            </w:pPr>
            <w:r>
              <w:rPr>
                <w:rFonts w:cstheme="minorHAnsi"/>
                <w:lang w:val="en-US"/>
              </w:rPr>
              <w:t>0.282</w:t>
            </w:r>
          </w:p>
        </w:tc>
      </w:tr>
      <w:tr w:rsidR="0034631E" w:rsidRPr="0034631E" w14:paraId="661D3709" w14:textId="6C5D65FD" w:rsidTr="0059233B">
        <w:trPr>
          <w:jc w:val="center"/>
        </w:trPr>
        <w:tc>
          <w:tcPr>
            <w:tcW w:w="1438" w:type="dxa"/>
            <w:tcBorders>
              <w:right w:val="single" w:sz="4" w:space="0" w:color="auto"/>
            </w:tcBorders>
          </w:tcPr>
          <w:p w14:paraId="558A4753" w14:textId="77777777" w:rsidR="0034631E" w:rsidRPr="0034631E" w:rsidRDefault="0034631E" w:rsidP="009B5AA8">
            <w:pPr>
              <w:jc w:val="center"/>
              <w:rPr>
                <w:rFonts w:cstheme="minorHAnsi"/>
                <w:lang w:val="en-US"/>
              </w:rPr>
            </w:pPr>
            <w:r w:rsidRPr="0034631E">
              <w:rPr>
                <w:rFonts w:cstheme="minorHAnsi"/>
                <w:lang w:val="en-US"/>
              </w:rPr>
              <w:t>Level 2</w:t>
            </w:r>
          </w:p>
        </w:tc>
        <w:tc>
          <w:tcPr>
            <w:tcW w:w="1773" w:type="dxa"/>
            <w:tcBorders>
              <w:left w:val="single" w:sz="4" w:space="0" w:color="auto"/>
              <w:right w:val="single" w:sz="4" w:space="0" w:color="auto"/>
            </w:tcBorders>
          </w:tcPr>
          <w:p w14:paraId="34DF131F" w14:textId="1EE27DBF" w:rsidR="0034631E" w:rsidRPr="0034631E" w:rsidRDefault="0034631E" w:rsidP="009B5AA8">
            <w:pPr>
              <w:jc w:val="center"/>
              <w:rPr>
                <w:rFonts w:cstheme="minorHAnsi"/>
                <w:lang w:val="en-US"/>
              </w:rPr>
            </w:pPr>
            <w:r>
              <w:rPr>
                <w:rFonts w:cstheme="minorHAnsi"/>
                <w:lang w:val="en-US"/>
              </w:rPr>
              <w:t>0.6163</w:t>
            </w:r>
          </w:p>
        </w:tc>
        <w:tc>
          <w:tcPr>
            <w:tcW w:w="1710" w:type="dxa"/>
            <w:tcBorders>
              <w:left w:val="single" w:sz="4" w:space="0" w:color="auto"/>
              <w:right w:val="single" w:sz="4" w:space="0" w:color="auto"/>
            </w:tcBorders>
          </w:tcPr>
          <w:p w14:paraId="20717792" w14:textId="72C285B9" w:rsidR="0034631E" w:rsidRPr="0034631E" w:rsidRDefault="0034631E" w:rsidP="009B5AA8">
            <w:pPr>
              <w:jc w:val="center"/>
              <w:rPr>
                <w:rFonts w:cstheme="minorHAnsi"/>
                <w:lang w:val="en-US"/>
              </w:rPr>
            </w:pPr>
            <w:r>
              <w:rPr>
                <w:rFonts w:cstheme="minorHAnsi"/>
                <w:lang w:val="en-US"/>
              </w:rPr>
              <w:t>0.058</w:t>
            </w:r>
          </w:p>
        </w:tc>
        <w:tc>
          <w:tcPr>
            <w:tcW w:w="1863" w:type="dxa"/>
            <w:tcBorders>
              <w:left w:val="single" w:sz="4" w:space="0" w:color="auto"/>
              <w:right w:val="single" w:sz="4" w:space="0" w:color="auto"/>
            </w:tcBorders>
          </w:tcPr>
          <w:p w14:paraId="6CED492D" w14:textId="6E51C054" w:rsidR="0034631E" w:rsidRPr="0034631E" w:rsidRDefault="0034631E" w:rsidP="009B5AA8">
            <w:pPr>
              <w:jc w:val="center"/>
              <w:rPr>
                <w:rFonts w:cstheme="minorHAnsi"/>
                <w:lang w:val="en-US"/>
              </w:rPr>
            </w:pPr>
            <w:r>
              <w:rPr>
                <w:rFonts w:cstheme="minorHAnsi"/>
                <w:lang w:val="en-US"/>
              </w:rPr>
              <w:t>-0.0676</w:t>
            </w:r>
          </w:p>
        </w:tc>
        <w:tc>
          <w:tcPr>
            <w:tcW w:w="1710" w:type="dxa"/>
            <w:tcBorders>
              <w:left w:val="single" w:sz="4" w:space="0" w:color="auto"/>
              <w:right w:val="single" w:sz="4" w:space="0" w:color="auto"/>
            </w:tcBorders>
          </w:tcPr>
          <w:p w14:paraId="561E8010" w14:textId="182B718E" w:rsidR="0034631E" w:rsidRPr="0034631E" w:rsidRDefault="0034631E" w:rsidP="009B5AA8">
            <w:pPr>
              <w:jc w:val="center"/>
              <w:rPr>
                <w:rFonts w:cstheme="minorHAnsi"/>
                <w:lang w:val="en-US"/>
              </w:rPr>
            </w:pPr>
            <w:r>
              <w:rPr>
                <w:rFonts w:cstheme="minorHAnsi"/>
                <w:lang w:val="en-US"/>
              </w:rPr>
              <w:t>0.854</w:t>
            </w:r>
          </w:p>
        </w:tc>
      </w:tr>
      <w:tr w:rsidR="0034631E" w:rsidRPr="0034631E" w14:paraId="6199B130" w14:textId="6B23C80B" w:rsidTr="0059233B">
        <w:trPr>
          <w:jc w:val="center"/>
        </w:trPr>
        <w:tc>
          <w:tcPr>
            <w:tcW w:w="1438" w:type="dxa"/>
            <w:tcBorders>
              <w:bottom w:val="single" w:sz="4" w:space="0" w:color="auto"/>
              <w:right w:val="single" w:sz="4" w:space="0" w:color="auto"/>
            </w:tcBorders>
          </w:tcPr>
          <w:p w14:paraId="09D53F7F" w14:textId="77777777" w:rsidR="0034631E" w:rsidRPr="0034631E" w:rsidRDefault="0034631E" w:rsidP="009B5AA8">
            <w:pPr>
              <w:jc w:val="center"/>
              <w:rPr>
                <w:rFonts w:cstheme="minorHAnsi"/>
                <w:lang w:val="en-US"/>
              </w:rPr>
            </w:pPr>
            <w:r w:rsidRPr="0034631E">
              <w:rPr>
                <w:rFonts w:cstheme="minorHAnsi"/>
                <w:lang w:val="en-US"/>
              </w:rPr>
              <w:t>Level 3</w:t>
            </w:r>
          </w:p>
        </w:tc>
        <w:tc>
          <w:tcPr>
            <w:tcW w:w="1773" w:type="dxa"/>
            <w:tcBorders>
              <w:left w:val="single" w:sz="4" w:space="0" w:color="auto"/>
              <w:bottom w:val="single" w:sz="4" w:space="0" w:color="auto"/>
              <w:right w:val="single" w:sz="4" w:space="0" w:color="auto"/>
            </w:tcBorders>
          </w:tcPr>
          <w:p w14:paraId="54F19BD7" w14:textId="394FB242" w:rsidR="0034631E" w:rsidRPr="0034631E" w:rsidRDefault="0034631E" w:rsidP="009B5AA8">
            <w:pPr>
              <w:jc w:val="center"/>
              <w:rPr>
                <w:rFonts w:cstheme="minorHAnsi"/>
                <w:lang w:val="en-US"/>
              </w:rPr>
            </w:pPr>
            <w:r>
              <w:rPr>
                <w:rFonts w:cstheme="minorHAnsi"/>
                <w:lang w:val="en-US"/>
              </w:rPr>
              <w:t>0.7907</w:t>
            </w:r>
          </w:p>
        </w:tc>
        <w:tc>
          <w:tcPr>
            <w:tcW w:w="1710" w:type="dxa"/>
            <w:tcBorders>
              <w:left w:val="single" w:sz="4" w:space="0" w:color="auto"/>
              <w:bottom w:val="single" w:sz="4" w:space="0" w:color="auto"/>
              <w:right w:val="single" w:sz="4" w:space="0" w:color="auto"/>
            </w:tcBorders>
          </w:tcPr>
          <w:p w14:paraId="1F9F8C5E" w14:textId="25090555" w:rsidR="0034631E" w:rsidRPr="0034631E" w:rsidRDefault="0034631E" w:rsidP="009B5AA8">
            <w:pPr>
              <w:jc w:val="center"/>
              <w:rPr>
                <w:rFonts w:cstheme="minorHAnsi"/>
                <w:lang w:val="en-US"/>
              </w:rPr>
            </w:pPr>
            <w:r>
              <w:rPr>
                <w:rFonts w:cstheme="minorHAnsi"/>
                <w:lang w:val="en-US"/>
              </w:rPr>
              <w:t>0.006</w:t>
            </w:r>
          </w:p>
        </w:tc>
        <w:tc>
          <w:tcPr>
            <w:tcW w:w="1863" w:type="dxa"/>
            <w:tcBorders>
              <w:left w:val="single" w:sz="4" w:space="0" w:color="auto"/>
              <w:bottom w:val="single" w:sz="4" w:space="0" w:color="auto"/>
              <w:right w:val="single" w:sz="4" w:space="0" w:color="auto"/>
            </w:tcBorders>
          </w:tcPr>
          <w:p w14:paraId="53F4637E" w14:textId="0EE4C36F" w:rsidR="0034631E" w:rsidRPr="0034631E" w:rsidRDefault="0034631E" w:rsidP="009B5AA8">
            <w:pPr>
              <w:jc w:val="center"/>
              <w:rPr>
                <w:rFonts w:cstheme="minorHAnsi"/>
                <w:lang w:val="en-US"/>
              </w:rPr>
            </w:pPr>
            <w:r>
              <w:rPr>
                <w:rFonts w:cstheme="minorHAnsi"/>
                <w:lang w:val="en-US"/>
              </w:rPr>
              <w:t>-0.2618</w:t>
            </w:r>
          </w:p>
        </w:tc>
        <w:tc>
          <w:tcPr>
            <w:tcW w:w="1710" w:type="dxa"/>
            <w:tcBorders>
              <w:left w:val="single" w:sz="4" w:space="0" w:color="auto"/>
              <w:bottom w:val="single" w:sz="4" w:space="0" w:color="auto"/>
              <w:right w:val="single" w:sz="4" w:space="0" w:color="auto"/>
            </w:tcBorders>
          </w:tcPr>
          <w:p w14:paraId="56BE2CDB" w14:textId="102F176F" w:rsidR="0034631E" w:rsidRPr="0034631E" w:rsidRDefault="0034631E" w:rsidP="009B5AA8">
            <w:pPr>
              <w:jc w:val="center"/>
              <w:rPr>
                <w:rFonts w:cstheme="minorHAnsi"/>
                <w:lang w:val="en-US"/>
              </w:rPr>
            </w:pPr>
            <w:r>
              <w:rPr>
                <w:rFonts w:cstheme="minorHAnsi"/>
                <w:lang w:val="en-US"/>
              </w:rPr>
              <w:t>0.465</w:t>
            </w:r>
          </w:p>
        </w:tc>
      </w:tr>
      <w:tr w:rsidR="007E3567" w:rsidRPr="0034631E" w14:paraId="5EC96518" w14:textId="77777777" w:rsidTr="0059233B">
        <w:trPr>
          <w:jc w:val="center"/>
        </w:trPr>
        <w:tc>
          <w:tcPr>
            <w:tcW w:w="1438" w:type="dxa"/>
            <w:tcBorders>
              <w:top w:val="single" w:sz="4" w:space="0" w:color="auto"/>
              <w:right w:val="single" w:sz="4" w:space="0" w:color="auto"/>
            </w:tcBorders>
          </w:tcPr>
          <w:p w14:paraId="43DD4B80" w14:textId="397F2FCA" w:rsidR="007E3567" w:rsidRPr="0034631E" w:rsidRDefault="007E3567" w:rsidP="009B5AA8">
            <w:pPr>
              <w:jc w:val="center"/>
              <w:rPr>
                <w:rFonts w:cstheme="minorHAnsi"/>
                <w:lang w:val="en-US"/>
              </w:rPr>
            </w:pPr>
            <w:r>
              <w:rPr>
                <w:rFonts w:cstheme="minorHAnsi"/>
                <w:lang w:val="en-US"/>
              </w:rPr>
              <w:t>All levels</w:t>
            </w:r>
          </w:p>
        </w:tc>
        <w:tc>
          <w:tcPr>
            <w:tcW w:w="1773" w:type="dxa"/>
            <w:tcBorders>
              <w:top w:val="single" w:sz="4" w:space="0" w:color="auto"/>
              <w:left w:val="single" w:sz="4" w:space="0" w:color="auto"/>
              <w:right w:val="single" w:sz="4" w:space="0" w:color="auto"/>
            </w:tcBorders>
          </w:tcPr>
          <w:p w14:paraId="1BA6476B" w14:textId="51FB2913" w:rsidR="007E3567" w:rsidRDefault="007E3567" w:rsidP="009B5AA8">
            <w:pPr>
              <w:jc w:val="center"/>
              <w:rPr>
                <w:rFonts w:cstheme="minorHAnsi"/>
                <w:lang w:val="en-US"/>
              </w:rPr>
            </w:pPr>
            <w:r>
              <w:rPr>
                <w:rFonts w:cstheme="minorHAnsi"/>
                <w:lang w:val="en-US"/>
              </w:rPr>
              <w:t>0.6510</w:t>
            </w:r>
          </w:p>
        </w:tc>
        <w:tc>
          <w:tcPr>
            <w:tcW w:w="1710" w:type="dxa"/>
            <w:tcBorders>
              <w:top w:val="single" w:sz="4" w:space="0" w:color="auto"/>
              <w:left w:val="single" w:sz="4" w:space="0" w:color="auto"/>
              <w:right w:val="single" w:sz="4" w:space="0" w:color="auto"/>
            </w:tcBorders>
          </w:tcPr>
          <w:p w14:paraId="550E8626" w14:textId="3771524B" w:rsidR="007E3567" w:rsidRDefault="007E3567" w:rsidP="009B5AA8">
            <w:pPr>
              <w:jc w:val="center"/>
              <w:rPr>
                <w:rFonts w:cstheme="minorHAnsi"/>
                <w:lang w:val="en-US"/>
              </w:rPr>
            </w:pPr>
            <w:r>
              <w:rPr>
                <w:rFonts w:cstheme="minorHAnsi"/>
                <w:lang w:val="en-US"/>
              </w:rPr>
              <w:t>0.000</w:t>
            </w:r>
          </w:p>
        </w:tc>
        <w:tc>
          <w:tcPr>
            <w:tcW w:w="1863" w:type="dxa"/>
            <w:tcBorders>
              <w:top w:val="single" w:sz="4" w:space="0" w:color="auto"/>
              <w:left w:val="single" w:sz="4" w:space="0" w:color="auto"/>
              <w:right w:val="single" w:sz="4" w:space="0" w:color="auto"/>
            </w:tcBorders>
          </w:tcPr>
          <w:p w14:paraId="293D3513" w14:textId="6C71CFC0" w:rsidR="007E3567" w:rsidRDefault="007E3567" w:rsidP="009B5AA8">
            <w:pPr>
              <w:jc w:val="center"/>
              <w:rPr>
                <w:rFonts w:cstheme="minorHAnsi"/>
                <w:lang w:val="en-US"/>
              </w:rPr>
            </w:pPr>
            <w:r>
              <w:rPr>
                <w:rFonts w:cstheme="minorHAnsi"/>
                <w:lang w:val="en-US"/>
              </w:rPr>
              <w:t>0.0763</w:t>
            </w:r>
          </w:p>
        </w:tc>
        <w:tc>
          <w:tcPr>
            <w:tcW w:w="1710" w:type="dxa"/>
            <w:tcBorders>
              <w:top w:val="single" w:sz="4" w:space="0" w:color="auto"/>
              <w:left w:val="single" w:sz="4" w:space="0" w:color="auto"/>
              <w:right w:val="single" w:sz="4" w:space="0" w:color="auto"/>
            </w:tcBorders>
          </w:tcPr>
          <w:p w14:paraId="2C29E881" w14:textId="39A3B7D7" w:rsidR="007E3567" w:rsidRDefault="007E3567" w:rsidP="009B5AA8">
            <w:pPr>
              <w:jc w:val="center"/>
              <w:rPr>
                <w:rFonts w:cstheme="minorHAnsi"/>
                <w:lang w:val="en-US"/>
              </w:rPr>
            </w:pPr>
            <w:r>
              <w:rPr>
                <w:rFonts w:cstheme="minorHAnsi"/>
                <w:lang w:val="en-US"/>
              </w:rPr>
              <w:t>0.694</w:t>
            </w:r>
          </w:p>
        </w:tc>
      </w:tr>
    </w:tbl>
    <w:p w14:paraId="2A3BFD98" w14:textId="77777777" w:rsidR="0034631E" w:rsidRDefault="0034631E" w:rsidP="002F7CAD">
      <w:pPr>
        <w:jc w:val="both"/>
        <w:rPr>
          <w:rFonts w:cstheme="minorHAnsi"/>
          <w:lang w:val="en-US"/>
        </w:rPr>
      </w:pPr>
    </w:p>
    <w:p w14:paraId="21314C58" w14:textId="60D52BC0" w:rsidR="00A771FF" w:rsidRPr="00A771FF" w:rsidRDefault="00A771FF" w:rsidP="009F43F1">
      <w:pPr>
        <w:jc w:val="both"/>
        <w:rPr>
          <w:rFonts w:cstheme="minorHAnsi"/>
          <w:bCs/>
          <w:lang w:val="en-US"/>
        </w:rPr>
      </w:pPr>
      <w:r w:rsidRPr="00A771FF">
        <w:rPr>
          <w:rFonts w:cstheme="minorHAnsi"/>
          <w:bCs/>
          <w:lang w:val="en-US"/>
        </w:rPr>
        <w:t xml:space="preserve">We finally </w:t>
      </w:r>
      <w:r>
        <w:rPr>
          <w:rFonts w:cstheme="minorHAnsi"/>
          <w:bCs/>
          <w:lang w:val="en-US"/>
        </w:rPr>
        <w:t xml:space="preserve">perform a comparison between initial threshold and PPR relative to condition. The idea behind this analysis is to compare the improvements </w:t>
      </w:r>
      <w:r w:rsidRPr="00A771FF">
        <w:rPr>
          <w:rFonts w:cstheme="minorHAnsi"/>
          <w:bCs/>
          <w:lang w:val="en-US"/>
        </w:rPr>
        <w:t xml:space="preserve">in </w:t>
      </w:r>
      <w:r>
        <w:rPr>
          <w:rFonts w:cstheme="minorHAnsi"/>
          <w:bCs/>
          <w:lang w:val="en-US"/>
        </w:rPr>
        <w:t>cue scaffolding c</w:t>
      </w:r>
      <w:r w:rsidRPr="00A771FF">
        <w:rPr>
          <w:rFonts w:cstheme="minorHAnsi"/>
          <w:bCs/>
          <w:lang w:val="en-US"/>
        </w:rPr>
        <w:t xml:space="preserve">ondition 1, where all depth cues are available, vs </w:t>
      </w:r>
      <w:r>
        <w:rPr>
          <w:rFonts w:cstheme="minorHAnsi"/>
          <w:bCs/>
          <w:lang w:val="en-US"/>
        </w:rPr>
        <w:t>c</w:t>
      </w:r>
      <w:r w:rsidRPr="00A771FF">
        <w:rPr>
          <w:rFonts w:cstheme="minorHAnsi"/>
          <w:bCs/>
          <w:lang w:val="en-US"/>
        </w:rPr>
        <w:t>ondition 3, where only retinal disparity is available</w:t>
      </w:r>
      <w:r>
        <w:rPr>
          <w:rFonts w:cstheme="minorHAnsi"/>
          <w:bCs/>
          <w:lang w:val="en-US"/>
        </w:rPr>
        <w:t>. Those improvements may be different if initial threshold</w:t>
      </w:r>
      <w:r w:rsidR="0011285C">
        <w:rPr>
          <w:rFonts w:cstheme="minorHAnsi"/>
          <w:bCs/>
          <w:lang w:val="en-US"/>
        </w:rPr>
        <w:t>s</w:t>
      </w:r>
      <w:r>
        <w:rPr>
          <w:rFonts w:cstheme="minorHAnsi"/>
          <w:bCs/>
          <w:lang w:val="en-US"/>
        </w:rPr>
        <w:t xml:space="preserve"> </w:t>
      </w:r>
      <w:r w:rsidR="0011285C">
        <w:rPr>
          <w:rFonts w:cstheme="minorHAnsi"/>
          <w:bCs/>
          <w:lang w:val="en-US"/>
        </w:rPr>
        <w:t>are different for both conditions</w:t>
      </w:r>
      <w:r>
        <w:rPr>
          <w:rFonts w:cstheme="minorHAnsi"/>
          <w:bCs/>
          <w:lang w:val="en-US"/>
        </w:rPr>
        <w:t xml:space="preserve">. </w:t>
      </w:r>
      <w:r w:rsidR="0011285C">
        <w:rPr>
          <w:rFonts w:cstheme="minorHAnsi"/>
          <w:bCs/>
          <w:lang w:val="en-US"/>
        </w:rPr>
        <w:t xml:space="preserve">Even the improvement may </w:t>
      </w:r>
      <w:r w:rsidR="000049DC">
        <w:rPr>
          <w:rFonts w:cstheme="minorHAnsi"/>
          <w:bCs/>
          <w:lang w:val="en-US"/>
        </w:rPr>
        <w:t xml:space="preserve">be </w:t>
      </w:r>
      <w:r w:rsidR="00FD7BED">
        <w:rPr>
          <w:rFonts w:cstheme="minorHAnsi"/>
          <w:bCs/>
          <w:lang w:val="en-US"/>
        </w:rPr>
        <w:t>depending</w:t>
      </w:r>
      <w:r w:rsidR="0011285C">
        <w:rPr>
          <w:rFonts w:cstheme="minorHAnsi"/>
          <w:bCs/>
          <w:lang w:val="en-US"/>
        </w:rPr>
        <w:t xml:space="preserve"> on initial threshold. </w:t>
      </w:r>
      <w:r>
        <w:rPr>
          <w:rFonts w:cstheme="minorHAnsi"/>
          <w:bCs/>
          <w:lang w:val="en-US"/>
        </w:rPr>
        <w:t>A participant who</w:t>
      </w:r>
      <w:r w:rsidR="00DC7DBF">
        <w:rPr>
          <w:rFonts w:cstheme="minorHAnsi"/>
          <w:bCs/>
          <w:lang w:val="en-US"/>
        </w:rPr>
        <w:t xml:space="preserve"> exhibits good in-game acuity when all depth cues are available </w:t>
      </w:r>
      <w:r w:rsidR="0011285C">
        <w:rPr>
          <w:rFonts w:cstheme="minorHAnsi"/>
          <w:bCs/>
          <w:lang w:val="en-US"/>
        </w:rPr>
        <w:t xml:space="preserve">(level 1) </w:t>
      </w:r>
      <w:r w:rsidR="00DC7DBF">
        <w:rPr>
          <w:rFonts w:cstheme="minorHAnsi"/>
          <w:bCs/>
          <w:lang w:val="en-US"/>
        </w:rPr>
        <w:t xml:space="preserve">but performs poorly when only </w:t>
      </w:r>
      <w:r>
        <w:rPr>
          <w:rFonts w:cstheme="minorHAnsi"/>
          <w:bCs/>
          <w:lang w:val="en-US"/>
        </w:rPr>
        <w:t>retinal disparity</w:t>
      </w:r>
      <w:r w:rsidR="00DC7DBF">
        <w:rPr>
          <w:rFonts w:cstheme="minorHAnsi"/>
          <w:bCs/>
          <w:lang w:val="en-US"/>
        </w:rPr>
        <w:t xml:space="preserve"> is present</w:t>
      </w:r>
      <w:r w:rsidR="0011285C">
        <w:rPr>
          <w:rFonts w:cstheme="minorHAnsi"/>
          <w:bCs/>
          <w:lang w:val="en-US"/>
        </w:rPr>
        <w:t xml:space="preserve"> (level 3)</w:t>
      </w:r>
      <w:r w:rsidR="00DC7DBF">
        <w:rPr>
          <w:rFonts w:cstheme="minorHAnsi"/>
          <w:bCs/>
          <w:lang w:val="en-US"/>
        </w:rPr>
        <w:t>,</w:t>
      </w:r>
      <w:r>
        <w:rPr>
          <w:rFonts w:cstheme="minorHAnsi"/>
          <w:bCs/>
          <w:lang w:val="en-US"/>
        </w:rPr>
        <w:t xml:space="preserve"> is </w:t>
      </w:r>
      <w:r w:rsidR="00DC7DBF">
        <w:rPr>
          <w:rFonts w:cstheme="minorHAnsi"/>
          <w:bCs/>
          <w:lang w:val="en-US"/>
        </w:rPr>
        <w:t>perhaps likely</w:t>
      </w:r>
      <w:r>
        <w:rPr>
          <w:rFonts w:cstheme="minorHAnsi"/>
          <w:bCs/>
          <w:lang w:val="en-US"/>
        </w:rPr>
        <w:t xml:space="preserve"> to improve </w:t>
      </w:r>
      <w:r w:rsidR="00DC7DBF">
        <w:rPr>
          <w:rFonts w:cstheme="minorHAnsi"/>
          <w:bCs/>
          <w:lang w:val="en-US"/>
        </w:rPr>
        <w:t>more in level 3 than in level 1 after treatment. I.e. the lower the initial threshold ratio between level 1 and level 3, the lower the PPR ratio between level 1 and 3.</w:t>
      </w:r>
      <w:r w:rsidR="009F43F1">
        <w:rPr>
          <w:rFonts w:cstheme="minorHAnsi"/>
          <w:bCs/>
          <w:lang w:val="en-US"/>
        </w:rPr>
        <w:t xml:space="preserve"> In </w:t>
      </w:r>
      <w:r w:rsidR="007E3567">
        <w:rPr>
          <w:rFonts w:cstheme="minorHAnsi"/>
          <w:bCs/>
          <w:lang w:val="en-US"/>
        </w:rPr>
        <w:t>F</w:t>
      </w:r>
      <w:r w:rsidR="009F43F1">
        <w:rPr>
          <w:rFonts w:cstheme="minorHAnsi"/>
          <w:bCs/>
          <w:lang w:val="en-US"/>
        </w:rPr>
        <w:t xml:space="preserve">igure </w:t>
      </w:r>
      <w:r w:rsidR="007E3567">
        <w:rPr>
          <w:rFonts w:cstheme="minorHAnsi"/>
          <w:bCs/>
          <w:lang w:val="en-US"/>
        </w:rPr>
        <w:t>2</w:t>
      </w:r>
      <w:r w:rsidR="009F43F1">
        <w:rPr>
          <w:rFonts w:cstheme="minorHAnsi"/>
          <w:bCs/>
          <w:lang w:val="en-US"/>
        </w:rPr>
        <w:t xml:space="preserve"> e</w:t>
      </w:r>
      <w:r w:rsidRPr="00A771FF">
        <w:rPr>
          <w:rFonts w:cstheme="minorHAnsi"/>
          <w:bCs/>
          <w:lang w:val="en-US"/>
        </w:rPr>
        <w:t>ach participant is represented as an arrow, whose start point is the initial accuracy threshold</w:t>
      </w:r>
      <w:r w:rsidR="009F43F1">
        <w:rPr>
          <w:rFonts w:cstheme="minorHAnsi"/>
          <w:bCs/>
          <w:lang w:val="en-US"/>
        </w:rPr>
        <w:t xml:space="preserve">, in level 1 for horizontal axis and Level 3 for vertical axis. Arrow horizontal length is proportional to </w:t>
      </w:r>
      <w:r w:rsidRPr="00A771FF">
        <w:rPr>
          <w:rFonts w:cstheme="minorHAnsi"/>
          <w:bCs/>
          <w:lang w:val="en-US"/>
        </w:rPr>
        <w:t xml:space="preserve">the improvement </w:t>
      </w:r>
      <w:r w:rsidR="009F43F1">
        <w:rPr>
          <w:rFonts w:cstheme="minorHAnsi"/>
          <w:bCs/>
          <w:lang w:val="en-US"/>
        </w:rPr>
        <w:t xml:space="preserve">(PPR) </w:t>
      </w:r>
      <w:r w:rsidRPr="00A771FF">
        <w:rPr>
          <w:rFonts w:cstheme="minorHAnsi"/>
          <w:bCs/>
          <w:lang w:val="en-US"/>
        </w:rPr>
        <w:t>in the use of all depth cues when available</w:t>
      </w:r>
      <w:r w:rsidR="009F43F1">
        <w:rPr>
          <w:rFonts w:cstheme="minorHAnsi"/>
          <w:bCs/>
          <w:lang w:val="en-US"/>
        </w:rPr>
        <w:t xml:space="preserve"> </w:t>
      </w:r>
      <w:r w:rsidRPr="00A771FF">
        <w:rPr>
          <w:rFonts w:cstheme="minorHAnsi"/>
          <w:bCs/>
          <w:lang w:val="en-US"/>
        </w:rPr>
        <w:t>(</w:t>
      </w:r>
      <w:r w:rsidR="009F43F1">
        <w:rPr>
          <w:rFonts w:cstheme="minorHAnsi"/>
          <w:bCs/>
          <w:lang w:val="en-US"/>
        </w:rPr>
        <w:t>Level 1</w:t>
      </w:r>
      <w:r w:rsidRPr="00A771FF">
        <w:rPr>
          <w:rFonts w:cstheme="minorHAnsi"/>
          <w:bCs/>
          <w:lang w:val="en-US"/>
        </w:rPr>
        <w:t xml:space="preserve">), </w:t>
      </w:r>
      <w:r w:rsidR="009F43F1">
        <w:rPr>
          <w:rFonts w:cstheme="minorHAnsi"/>
          <w:bCs/>
          <w:lang w:val="en-US"/>
        </w:rPr>
        <w:t>whereas</w:t>
      </w:r>
      <w:r w:rsidRPr="00A771FF">
        <w:rPr>
          <w:rFonts w:cstheme="minorHAnsi"/>
          <w:bCs/>
          <w:lang w:val="en-US"/>
        </w:rPr>
        <w:t xml:space="preserve"> vertical length is the improvement in the use of retinal disparity alone (</w:t>
      </w:r>
      <w:r w:rsidR="009F43F1">
        <w:rPr>
          <w:rFonts w:cstheme="minorHAnsi"/>
          <w:bCs/>
          <w:lang w:val="en-US"/>
        </w:rPr>
        <w:t xml:space="preserve">Level </w:t>
      </w:r>
      <w:r w:rsidRPr="00A771FF">
        <w:rPr>
          <w:rFonts w:cstheme="minorHAnsi"/>
          <w:bCs/>
          <w:lang w:val="en-US"/>
        </w:rPr>
        <w:t xml:space="preserve">3). All arrows point towards a game accuracy limit threshold that </w:t>
      </w:r>
      <w:proofErr w:type="gramStart"/>
      <w:r w:rsidR="00572444">
        <w:rPr>
          <w:rFonts w:cstheme="minorHAnsi"/>
          <w:bCs/>
          <w:lang w:val="en-US"/>
        </w:rPr>
        <w:t>is located in</w:t>
      </w:r>
      <w:proofErr w:type="gramEnd"/>
      <w:r w:rsidR="00572444">
        <w:rPr>
          <w:rFonts w:cstheme="minorHAnsi"/>
          <w:bCs/>
          <w:lang w:val="en-US"/>
        </w:rPr>
        <w:t xml:space="preserve"> the lower left corner of the graph</w:t>
      </w:r>
      <w:r w:rsidR="0011285C">
        <w:rPr>
          <w:rFonts w:cstheme="minorHAnsi"/>
          <w:bCs/>
          <w:lang w:val="en-US"/>
        </w:rPr>
        <w:t xml:space="preserve">. </w:t>
      </w:r>
      <w:r w:rsidRPr="00A771FF">
        <w:rPr>
          <w:rFonts w:cstheme="minorHAnsi"/>
          <w:bCs/>
          <w:lang w:val="en-US"/>
        </w:rPr>
        <w:t>Stereo-normal participant’s arrows point to that threshold, independently if their start point is below or above the 45 degrees line. Nevertheless, stereo-anomalous participants are represented by an arrow that always shows an angle of improvement lower than 45 degrees, i.e. the improvement attributable to the use of retinal disparity is lower than the improvement attributable to the use of all depth cues together.</w:t>
      </w:r>
      <w:r>
        <w:rPr>
          <w:rFonts w:cstheme="minorHAnsi"/>
          <w:bCs/>
          <w:noProof/>
        </w:rPr>
        <w:drawing>
          <wp:inline distT="0" distB="0" distL="0" distR="0" wp14:anchorId="79DCA84B" wp14:editId="167B1942">
            <wp:extent cx="5400040" cy="25761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76195"/>
                    </a:xfrm>
                    <a:prstGeom prst="rect">
                      <a:avLst/>
                    </a:prstGeom>
                    <a:noFill/>
                    <a:ln>
                      <a:noFill/>
                    </a:ln>
                  </pic:spPr>
                </pic:pic>
              </a:graphicData>
            </a:graphic>
          </wp:inline>
        </w:drawing>
      </w:r>
    </w:p>
    <w:p w14:paraId="7B4A929F" w14:textId="5586DECB" w:rsidR="00A771FF" w:rsidRDefault="00A771FF" w:rsidP="00A771FF">
      <w:pPr>
        <w:pStyle w:val="Caption"/>
        <w:jc w:val="both"/>
        <w:rPr>
          <w:rFonts w:cstheme="minorHAnsi"/>
          <w:i w:val="0"/>
          <w:iCs w:val="0"/>
          <w:color w:val="auto"/>
          <w:sz w:val="20"/>
          <w:szCs w:val="20"/>
        </w:rPr>
      </w:pPr>
      <w:r w:rsidRPr="007E3567">
        <w:rPr>
          <w:rFonts w:cstheme="minorHAnsi"/>
          <w:i w:val="0"/>
          <w:iCs w:val="0"/>
          <w:color w:val="auto"/>
          <w:sz w:val="20"/>
          <w:szCs w:val="20"/>
        </w:rPr>
        <w:lastRenderedPageBreak/>
        <w:t xml:space="preserve">Figure </w:t>
      </w:r>
      <w:r w:rsidR="007E3567" w:rsidRPr="007E3567">
        <w:rPr>
          <w:rFonts w:cstheme="minorHAnsi"/>
          <w:i w:val="0"/>
          <w:iCs w:val="0"/>
          <w:color w:val="auto"/>
          <w:sz w:val="20"/>
          <w:szCs w:val="20"/>
        </w:rPr>
        <w:t>2</w:t>
      </w:r>
      <w:r w:rsidRPr="007E3567">
        <w:rPr>
          <w:rFonts w:cstheme="minorHAnsi"/>
          <w:i w:val="0"/>
          <w:iCs w:val="0"/>
          <w:color w:val="auto"/>
          <w:sz w:val="20"/>
          <w:szCs w:val="20"/>
        </w:rPr>
        <w:t xml:space="preserve">. </w:t>
      </w:r>
      <w:proofErr w:type="spellStart"/>
      <w:r w:rsidRPr="007E3567">
        <w:rPr>
          <w:rFonts w:cstheme="minorHAnsi"/>
          <w:i w:val="0"/>
          <w:iCs w:val="0"/>
          <w:color w:val="auto"/>
          <w:sz w:val="20"/>
          <w:szCs w:val="20"/>
        </w:rPr>
        <w:t>DratBoard</w:t>
      </w:r>
      <w:proofErr w:type="spellEnd"/>
      <w:r w:rsidRPr="007E3567">
        <w:rPr>
          <w:rFonts w:cstheme="minorHAnsi"/>
          <w:i w:val="0"/>
          <w:iCs w:val="0"/>
          <w:color w:val="auto"/>
          <w:sz w:val="20"/>
          <w:szCs w:val="20"/>
        </w:rPr>
        <w:t xml:space="preserve"> </w:t>
      </w:r>
      <w:r w:rsidR="00AC1D2B" w:rsidRPr="007E3567">
        <w:rPr>
          <w:rFonts w:cstheme="minorHAnsi"/>
          <w:i w:val="0"/>
          <w:iCs w:val="0"/>
          <w:color w:val="auto"/>
          <w:sz w:val="20"/>
          <w:szCs w:val="20"/>
        </w:rPr>
        <w:t>in-</w:t>
      </w:r>
      <w:r w:rsidRPr="007E3567">
        <w:rPr>
          <w:rFonts w:cstheme="minorHAnsi"/>
          <w:i w:val="0"/>
          <w:iCs w:val="0"/>
          <w:color w:val="auto"/>
          <w:sz w:val="20"/>
          <w:szCs w:val="20"/>
        </w:rPr>
        <w:t xml:space="preserve">game accuracy </w:t>
      </w:r>
      <w:r w:rsidR="00AC1D2B" w:rsidRPr="007E3567">
        <w:rPr>
          <w:rFonts w:cstheme="minorHAnsi"/>
          <w:i w:val="0"/>
          <w:iCs w:val="0"/>
          <w:color w:val="auto"/>
          <w:sz w:val="20"/>
          <w:szCs w:val="20"/>
        </w:rPr>
        <w:t xml:space="preserve">initial </w:t>
      </w:r>
      <w:r w:rsidRPr="007E3567">
        <w:rPr>
          <w:rFonts w:cstheme="minorHAnsi"/>
          <w:i w:val="0"/>
          <w:iCs w:val="0"/>
          <w:color w:val="auto"/>
          <w:sz w:val="20"/>
          <w:szCs w:val="20"/>
        </w:rPr>
        <w:t xml:space="preserve">thresholds </w:t>
      </w:r>
      <w:r w:rsidR="00AC1D2B" w:rsidRPr="007E3567">
        <w:rPr>
          <w:rFonts w:cstheme="minorHAnsi"/>
          <w:i w:val="0"/>
          <w:iCs w:val="0"/>
          <w:color w:val="auto"/>
          <w:sz w:val="20"/>
          <w:szCs w:val="20"/>
        </w:rPr>
        <w:t xml:space="preserve">and PPR </w:t>
      </w:r>
      <w:r w:rsidRPr="007E3567">
        <w:rPr>
          <w:rFonts w:cstheme="minorHAnsi"/>
          <w:i w:val="0"/>
          <w:iCs w:val="0"/>
          <w:color w:val="auto"/>
          <w:sz w:val="20"/>
          <w:szCs w:val="20"/>
        </w:rPr>
        <w:t xml:space="preserve">in </w:t>
      </w:r>
      <w:r w:rsidR="00AC1D2B" w:rsidRPr="007E3567">
        <w:rPr>
          <w:rFonts w:cstheme="minorHAnsi"/>
          <w:i w:val="0"/>
          <w:iCs w:val="0"/>
          <w:color w:val="auto"/>
          <w:sz w:val="20"/>
          <w:szCs w:val="20"/>
        </w:rPr>
        <w:t xml:space="preserve">two cue scaffolding </w:t>
      </w:r>
      <w:commentRangeStart w:id="44"/>
      <w:r w:rsidR="00AC1D2B" w:rsidRPr="007E3567">
        <w:rPr>
          <w:rFonts w:cstheme="minorHAnsi"/>
          <w:i w:val="0"/>
          <w:iCs w:val="0"/>
          <w:color w:val="auto"/>
          <w:sz w:val="20"/>
          <w:szCs w:val="20"/>
        </w:rPr>
        <w:t>c</w:t>
      </w:r>
      <w:r w:rsidRPr="007E3567">
        <w:rPr>
          <w:rFonts w:cstheme="minorHAnsi"/>
          <w:i w:val="0"/>
          <w:iCs w:val="0"/>
          <w:color w:val="auto"/>
          <w:sz w:val="20"/>
          <w:szCs w:val="20"/>
        </w:rPr>
        <w:t>ondition</w:t>
      </w:r>
      <w:r w:rsidR="00AC1D2B" w:rsidRPr="007E3567">
        <w:rPr>
          <w:rFonts w:cstheme="minorHAnsi"/>
          <w:i w:val="0"/>
          <w:iCs w:val="0"/>
          <w:color w:val="auto"/>
          <w:sz w:val="20"/>
          <w:szCs w:val="20"/>
        </w:rPr>
        <w:t>s</w:t>
      </w:r>
      <w:commentRangeEnd w:id="44"/>
      <w:r w:rsidR="005A3848">
        <w:rPr>
          <w:rStyle w:val="CommentReference"/>
          <w:i w:val="0"/>
          <w:iCs w:val="0"/>
          <w:color w:val="auto"/>
        </w:rPr>
        <w:commentReference w:id="44"/>
      </w:r>
      <w:r w:rsidRPr="007E3567">
        <w:rPr>
          <w:rFonts w:cstheme="minorHAnsi"/>
          <w:i w:val="0"/>
          <w:iCs w:val="0"/>
          <w:color w:val="auto"/>
          <w:sz w:val="20"/>
          <w:szCs w:val="20"/>
        </w:rPr>
        <w:t xml:space="preserve"> </w:t>
      </w:r>
      <w:r w:rsidR="00AC1D2B" w:rsidRPr="007E3567">
        <w:rPr>
          <w:rFonts w:cstheme="minorHAnsi"/>
          <w:i w:val="0"/>
          <w:iCs w:val="0"/>
          <w:color w:val="auto"/>
          <w:sz w:val="20"/>
          <w:szCs w:val="20"/>
        </w:rPr>
        <w:t xml:space="preserve">(Level </w:t>
      </w:r>
      <w:r w:rsidRPr="007E3567">
        <w:rPr>
          <w:rFonts w:cstheme="minorHAnsi"/>
          <w:i w:val="0"/>
          <w:iCs w:val="0"/>
          <w:color w:val="auto"/>
          <w:sz w:val="20"/>
          <w:szCs w:val="20"/>
        </w:rPr>
        <w:t>1</w:t>
      </w:r>
      <w:r w:rsidRPr="00D260EA">
        <w:rPr>
          <w:rFonts w:cstheme="minorHAnsi"/>
          <w:i w:val="0"/>
          <w:iCs w:val="0"/>
          <w:color w:val="auto"/>
          <w:sz w:val="20"/>
          <w:szCs w:val="20"/>
        </w:rPr>
        <w:t xml:space="preserve"> vs </w:t>
      </w:r>
      <w:r w:rsidR="00AC1D2B">
        <w:rPr>
          <w:rFonts w:cstheme="minorHAnsi"/>
          <w:i w:val="0"/>
          <w:iCs w:val="0"/>
          <w:color w:val="auto"/>
          <w:sz w:val="20"/>
          <w:szCs w:val="20"/>
        </w:rPr>
        <w:t>Level</w:t>
      </w:r>
      <w:r w:rsidRPr="00D260EA">
        <w:rPr>
          <w:rFonts w:cstheme="minorHAnsi"/>
          <w:i w:val="0"/>
          <w:iCs w:val="0"/>
          <w:color w:val="auto"/>
          <w:sz w:val="20"/>
          <w:szCs w:val="20"/>
        </w:rPr>
        <w:t xml:space="preserve"> 3</w:t>
      </w:r>
      <w:r w:rsidR="00AC1D2B">
        <w:rPr>
          <w:rFonts w:cstheme="minorHAnsi"/>
          <w:i w:val="0"/>
          <w:iCs w:val="0"/>
          <w:color w:val="auto"/>
          <w:sz w:val="20"/>
          <w:szCs w:val="20"/>
        </w:rPr>
        <w:t>)</w:t>
      </w:r>
      <w:r w:rsidRPr="00D260EA">
        <w:rPr>
          <w:rFonts w:cstheme="minorHAnsi"/>
          <w:i w:val="0"/>
          <w:iCs w:val="0"/>
          <w:color w:val="auto"/>
          <w:sz w:val="20"/>
          <w:szCs w:val="20"/>
        </w:rPr>
        <w:t xml:space="preserve">. </w:t>
      </w:r>
      <w:r w:rsidRPr="0023408C">
        <w:rPr>
          <w:rFonts w:cstheme="minorHAnsi"/>
          <w:i w:val="0"/>
          <w:iCs w:val="0"/>
          <w:color w:val="auto"/>
          <w:sz w:val="20"/>
          <w:szCs w:val="20"/>
        </w:rPr>
        <w:t xml:space="preserve">Each participant is represented as an arrow, whose start point is the initial </w:t>
      </w:r>
      <w:r>
        <w:rPr>
          <w:rFonts w:cstheme="minorHAnsi"/>
          <w:i w:val="0"/>
          <w:iCs w:val="0"/>
          <w:color w:val="auto"/>
          <w:sz w:val="20"/>
          <w:szCs w:val="20"/>
        </w:rPr>
        <w:t>accuracy</w:t>
      </w:r>
      <w:r w:rsidRPr="0023408C">
        <w:rPr>
          <w:rFonts w:cstheme="minorHAnsi"/>
          <w:i w:val="0"/>
          <w:iCs w:val="0"/>
          <w:color w:val="auto"/>
          <w:sz w:val="20"/>
          <w:szCs w:val="20"/>
        </w:rPr>
        <w:t xml:space="preserve"> threshold, whose horizontal length the improvement in </w:t>
      </w:r>
      <w:r>
        <w:rPr>
          <w:rFonts w:cstheme="minorHAnsi"/>
          <w:i w:val="0"/>
          <w:iCs w:val="0"/>
          <w:color w:val="auto"/>
          <w:sz w:val="20"/>
          <w:szCs w:val="20"/>
        </w:rPr>
        <w:t>game accuracy</w:t>
      </w:r>
      <w:r w:rsidRPr="0023408C">
        <w:rPr>
          <w:rFonts w:cstheme="minorHAnsi"/>
          <w:i w:val="0"/>
          <w:iCs w:val="0"/>
          <w:color w:val="auto"/>
          <w:sz w:val="20"/>
          <w:szCs w:val="20"/>
        </w:rPr>
        <w:t xml:space="preserve"> (</w:t>
      </w:r>
      <w:r w:rsidR="00AC1D2B">
        <w:rPr>
          <w:rFonts w:cstheme="minorHAnsi"/>
          <w:i w:val="0"/>
          <w:iCs w:val="0"/>
          <w:color w:val="auto"/>
          <w:sz w:val="20"/>
          <w:szCs w:val="20"/>
        </w:rPr>
        <w:t>Level</w:t>
      </w:r>
      <w:r w:rsidRPr="0023408C">
        <w:rPr>
          <w:rFonts w:cstheme="minorHAnsi"/>
          <w:i w:val="0"/>
          <w:iCs w:val="0"/>
          <w:color w:val="auto"/>
          <w:sz w:val="20"/>
          <w:szCs w:val="20"/>
        </w:rPr>
        <w:t xml:space="preserve"> 1), and whose vertical length is the improvement in </w:t>
      </w:r>
      <w:r>
        <w:rPr>
          <w:rFonts w:cstheme="minorHAnsi"/>
          <w:i w:val="0"/>
          <w:iCs w:val="0"/>
          <w:color w:val="auto"/>
          <w:sz w:val="20"/>
          <w:szCs w:val="20"/>
        </w:rPr>
        <w:t>game accuracy</w:t>
      </w:r>
      <w:r w:rsidRPr="0023408C">
        <w:rPr>
          <w:rFonts w:cstheme="minorHAnsi"/>
          <w:i w:val="0"/>
          <w:iCs w:val="0"/>
          <w:color w:val="auto"/>
          <w:sz w:val="20"/>
          <w:szCs w:val="20"/>
        </w:rPr>
        <w:t xml:space="preserve"> </w:t>
      </w:r>
      <w:r>
        <w:rPr>
          <w:rFonts w:cstheme="minorHAnsi"/>
          <w:i w:val="0"/>
          <w:iCs w:val="0"/>
          <w:color w:val="auto"/>
          <w:sz w:val="20"/>
          <w:szCs w:val="20"/>
        </w:rPr>
        <w:t>(</w:t>
      </w:r>
      <w:r w:rsidR="00AC1D2B">
        <w:rPr>
          <w:rFonts w:cstheme="minorHAnsi"/>
          <w:i w:val="0"/>
          <w:iCs w:val="0"/>
          <w:color w:val="auto"/>
          <w:sz w:val="20"/>
          <w:szCs w:val="20"/>
        </w:rPr>
        <w:t>Level</w:t>
      </w:r>
      <w:r w:rsidR="00AC1D2B" w:rsidRPr="0023408C">
        <w:rPr>
          <w:rFonts w:cstheme="minorHAnsi"/>
          <w:i w:val="0"/>
          <w:iCs w:val="0"/>
          <w:color w:val="auto"/>
          <w:sz w:val="20"/>
          <w:szCs w:val="20"/>
        </w:rPr>
        <w:t xml:space="preserve"> </w:t>
      </w:r>
      <w:r w:rsidRPr="0023408C">
        <w:rPr>
          <w:rFonts w:cstheme="minorHAnsi"/>
          <w:i w:val="0"/>
          <w:iCs w:val="0"/>
          <w:color w:val="auto"/>
          <w:sz w:val="20"/>
          <w:szCs w:val="20"/>
        </w:rPr>
        <w:t>3).</w:t>
      </w:r>
      <w:r w:rsidR="00AC1D2B">
        <w:rPr>
          <w:rFonts w:cstheme="minorHAnsi"/>
          <w:i w:val="0"/>
          <w:iCs w:val="0"/>
          <w:color w:val="auto"/>
          <w:sz w:val="20"/>
          <w:szCs w:val="20"/>
        </w:rPr>
        <w:t xml:space="preserve"> Length of the arrows is escalated to facilitate identification of arrow direction, i.e. end point does not fit final </w:t>
      </w:r>
      <w:r w:rsidR="00AC1D2B" w:rsidRPr="00D260EA">
        <w:rPr>
          <w:rFonts w:cstheme="minorHAnsi"/>
          <w:i w:val="0"/>
          <w:iCs w:val="0"/>
          <w:color w:val="auto"/>
          <w:sz w:val="20"/>
          <w:szCs w:val="20"/>
        </w:rPr>
        <w:t>threshold</w:t>
      </w:r>
      <w:r w:rsidR="00AC1D2B">
        <w:rPr>
          <w:rFonts w:cstheme="minorHAnsi"/>
          <w:i w:val="0"/>
          <w:iCs w:val="0"/>
          <w:color w:val="auto"/>
          <w:sz w:val="20"/>
          <w:szCs w:val="20"/>
        </w:rPr>
        <w:t>.</w:t>
      </w:r>
      <w:r w:rsidR="004D0E72">
        <w:rPr>
          <w:rFonts w:cstheme="minorHAnsi"/>
          <w:i w:val="0"/>
          <w:iCs w:val="0"/>
          <w:color w:val="auto"/>
          <w:sz w:val="20"/>
          <w:szCs w:val="20"/>
        </w:rPr>
        <w:t xml:space="preserve"> Arrows whose start point is</w:t>
      </w:r>
      <w:r w:rsidR="004D0E72" w:rsidRPr="004D0E72">
        <w:rPr>
          <w:rFonts w:cstheme="minorHAnsi"/>
          <w:i w:val="0"/>
          <w:iCs w:val="0"/>
          <w:color w:val="auto"/>
          <w:sz w:val="20"/>
          <w:szCs w:val="20"/>
        </w:rPr>
        <w:t xml:space="preserve"> under the diagonal unity line </w:t>
      </w:r>
      <w:r w:rsidR="004D0E72">
        <w:rPr>
          <w:rFonts w:cstheme="minorHAnsi"/>
          <w:i w:val="0"/>
          <w:iCs w:val="0"/>
          <w:color w:val="auto"/>
          <w:sz w:val="20"/>
          <w:szCs w:val="20"/>
        </w:rPr>
        <w:t>show a</w:t>
      </w:r>
      <w:r w:rsidR="004D0E72" w:rsidRPr="004D0E72">
        <w:rPr>
          <w:rFonts w:cstheme="minorHAnsi"/>
          <w:i w:val="0"/>
          <w:iCs w:val="0"/>
          <w:color w:val="auto"/>
          <w:sz w:val="20"/>
          <w:szCs w:val="20"/>
        </w:rPr>
        <w:t xml:space="preserve"> </w:t>
      </w:r>
      <w:r w:rsidR="004D0E72">
        <w:rPr>
          <w:rFonts w:cstheme="minorHAnsi"/>
          <w:i w:val="0"/>
          <w:iCs w:val="0"/>
          <w:color w:val="auto"/>
          <w:sz w:val="20"/>
          <w:szCs w:val="20"/>
        </w:rPr>
        <w:t>better initial performance when all depth cues are present compared with the performance when only retinal disparity is available</w:t>
      </w:r>
      <w:r w:rsidR="004D0E72" w:rsidRPr="004D0E72">
        <w:rPr>
          <w:rFonts w:cstheme="minorHAnsi"/>
          <w:i w:val="0"/>
          <w:iCs w:val="0"/>
          <w:color w:val="auto"/>
          <w:sz w:val="20"/>
          <w:szCs w:val="20"/>
        </w:rPr>
        <w:t>.</w:t>
      </w:r>
      <w:r w:rsidR="00116174">
        <w:rPr>
          <w:rFonts w:cstheme="minorHAnsi"/>
          <w:i w:val="0"/>
          <w:iCs w:val="0"/>
          <w:color w:val="auto"/>
          <w:sz w:val="20"/>
          <w:szCs w:val="20"/>
        </w:rPr>
        <w:t xml:space="preserve"> Arrows whose angle is lower than 45 degrees show a bigger improvement for near to natural depth perception condition than for stereoacuity alone.</w:t>
      </w:r>
    </w:p>
    <w:p w14:paraId="6F96A125" w14:textId="47D45269" w:rsidR="00EF52DB" w:rsidRDefault="0011285C" w:rsidP="002F7CAD">
      <w:pPr>
        <w:jc w:val="both"/>
        <w:rPr>
          <w:rFonts w:cstheme="minorHAnsi"/>
          <w:lang w:val="en-US"/>
        </w:rPr>
      </w:pPr>
      <w:r>
        <w:rPr>
          <w:rFonts w:cstheme="minorHAnsi"/>
          <w:lang w:val="en-US"/>
        </w:rPr>
        <w:t xml:space="preserve">This interpretation of the graph is analyzed statistically. We find that </w:t>
      </w:r>
      <w:r w:rsidR="00EF52DB">
        <w:rPr>
          <w:rFonts w:cstheme="minorHAnsi"/>
          <w:lang w:val="en-US"/>
        </w:rPr>
        <w:t xml:space="preserve">PPR ratio </w:t>
      </w:r>
      <w:r>
        <w:rPr>
          <w:rFonts w:cstheme="minorHAnsi"/>
          <w:lang w:val="en-US"/>
        </w:rPr>
        <w:t xml:space="preserve">between </w:t>
      </w:r>
      <w:r w:rsidR="00EF52DB">
        <w:rPr>
          <w:rFonts w:cstheme="minorHAnsi"/>
          <w:lang w:val="en-US"/>
        </w:rPr>
        <w:t xml:space="preserve">condition 1 </w:t>
      </w:r>
      <w:r>
        <w:rPr>
          <w:rFonts w:cstheme="minorHAnsi"/>
          <w:lang w:val="en-US"/>
        </w:rPr>
        <w:t>and</w:t>
      </w:r>
      <w:r w:rsidR="00EF52DB">
        <w:rPr>
          <w:rFonts w:cstheme="minorHAnsi"/>
          <w:lang w:val="en-US"/>
        </w:rPr>
        <w:t xml:space="preserve"> 3</w:t>
      </w:r>
      <w:r>
        <w:rPr>
          <w:rFonts w:cstheme="minorHAnsi"/>
          <w:lang w:val="en-US"/>
        </w:rPr>
        <w:t xml:space="preserve"> correlates strongly with </w:t>
      </w:r>
      <w:r w:rsidR="00EF52DB">
        <w:rPr>
          <w:rFonts w:cstheme="minorHAnsi"/>
          <w:lang w:val="en-US"/>
        </w:rPr>
        <w:t>initial threshold ratio</w:t>
      </w:r>
      <w:r>
        <w:rPr>
          <w:rFonts w:cstheme="minorHAnsi"/>
          <w:lang w:val="en-US"/>
        </w:rPr>
        <w:t xml:space="preserve"> in both stereo-normal </w:t>
      </w:r>
      <w:r w:rsidR="00C4494C">
        <w:rPr>
          <w:rFonts w:cstheme="minorHAnsi"/>
          <w:lang w:val="en-US"/>
        </w:rPr>
        <w:t xml:space="preserve">(0.5613) </w:t>
      </w:r>
      <w:r>
        <w:rPr>
          <w:rFonts w:cstheme="minorHAnsi"/>
          <w:lang w:val="en-US"/>
        </w:rPr>
        <w:t>and stereo-anomalous groups</w:t>
      </w:r>
      <w:r w:rsidR="00C4494C">
        <w:rPr>
          <w:rFonts w:cstheme="minorHAnsi"/>
          <w:lang w:val="en-US"/>
        </w:rPr>
        <w:t xml:space="preserve"> (0.3775)</w:t>
      </w:r>
      <w:r>
        <w:rPr>
          <w:rFonts w:cstheme="minorHAnsi"/>
          <w:lang w:val="en-US"/>
        </w:rPr>
        <w:t xml:space="preserve">, but the correlation is </w:t>
      </w:r>
      <w:r w:rsidR="00EF52DB">
        <w:rPr>
          <w:rFonts w:cstheme="minorHAnsi"/>
          <w:lang w:val="en-US"/>
        </w:rPr>
        <w:t>statistically significant in stereo-normal group</w:t>
      </w:r>
      <w:r w:rsidR="00C4494C">
        <w:rPr>
          <w:rFonts w:cstheme="minorHAnsi"/>
          <w:lang w:val="en-US"/>
        </w:rPr>
        <w:t xml:space="preserve"> (p-value = 0.091) </w:t>
      </w:r>
      <w:r>
        <w:rPr>
          <w:rFonts w:cstheme="minorHAnsi"/>
          <w:lang w:val="en-US"/>
        </w:rPr>
        <w:t xml:space="preserve"> </w:t>
      </w:r>
      <w:r w:rsidR="00C4494C">
        <w:rPr>
          <w:rFonts w:cstheme="minorHAnsi"/>
          <w:lang w:val="en-US"/>
        </w:rPr>
        <w:t>and not in stereo-anomalous (p-value = 0.282)</w:t>
      </w:r>
      <w:r>
        <w:rPr>
          <w:rFonts w:cstheme="minorHAnsi"/>
          <w:lang w:val="en-US"/>
        </w:rPr>
        <w:t>(Pearson’s test)</w:t>
      </w:r>
      <w:r w:rsidR="00EF52DB">
        <w:rPr>
          <w:rFonts w:cstheme="minorHAnsi"/>
          <w:lang w:val="en-US"/>
        </w:rPr>
        <w:t xml:space="preserve">. </w:t>
      </w:r>
    </w:p>
    <w:p w14:paraId="6E47D0DB" w14:textId="2860C5D5" w:rsidR="00A8491D" w:rsidRPr="00A8491D" w:rsidRDefault="00C4494C" w:rsidP="00D941E1">
      <w:pPr>
        <w:jc w:val="both"/>
        <w:rPr>
          <w:rFonts w:cstheme="minorHAnsi"/>
          <w:lang w:val="en-US"/>
        </w:rPr>
      </w:pPr>
      <w:r>
        <w:rPr>
          <w:rFonts w:cstheme="minorHAnsi"/>
          <w:lang w:val="en-US"/>
        </w:rPr>
        <w:t xml:space="preserve">The second game, Halloween, provides different results. </w:t>
      </w:r>
      <w:r w:rsidR="00A8491D" w:rsidRPr="00A8491D">
        <w:rPr>
          <w:rFonts w:eastAsia="Times New Roman" w:cstheme="minorHAnsi"/>
          <w:lang w:val="en-US"/>
        </w:rPr>
        <w:t xml:space="preserve">As previously explained, Halloween in-game measurements result in the proportion of correct responses for each stereo demand at each </w:t>
      </w:r>
      <w:r w:rsidR="00A8491D">
        <w:rPr>
          <w:rFonts w:eastAsia="Times New Roman" w:cstheme="minorHAnsi"/>
          <w:lang w:val="en-US"/>
        </w:rPr>
        <w:t>cue scaffolding c</w:t>
      </w:r>
      <w:r w:rsidR="00A8491D" w:rsidRPr="00A8491D">
        <w:rPr>
          <w:rFonts w:eastAsia="Times New Roman" w:cstheme="minorHAnsi"/>
          <w:lang w:val="en-US"/>
        </w:rPr>
        <w:t xml:space="preserve">ondition on each session. Stereo demand takes the values 1000, 800, 600, and 400 arc seconds. In order to measure improvements, we compare the </w:t>
      </w:r>
      <w:commentRangeStart w:id="45"/>
      <w:r w:rsidR="00A8491D" w:rsidRPr="00A8491D">
        <w:rPr>
          <w:rFonts w:eastAsia="Times New Roman" w:cstheme="minorHAnsi"/>
          <w:lang w:val="en-US"/>
        </w:rPr>
        <w:t>proportion</w:t>
      </w:r>
      <w:commentRangeEnd w:id="45"/>
      <w:r w:rsidR="00D941E1">
        <w:rPr>
          <w:rStyle w:val="CommentReference"/>
          <w:lang w:val="en-US"/>
        </w:rPr>
        <w:commentReference w:id="45"/>
      </w:r>
      <w:r w:rsidR="00A8491D" w:rsidRPr="00A8491D">
        <w:rPr>
          <w:rFonts w:eastAsia="Times New Roman" w:cstheme="minorHAnsi"/>
          <w:lang w:val="en-US"/>
        </w:rPr>
        <w:t xml:space="preserve"> of right answers </w:t>
      </w:r>
      <w:r w:rsidR="00A8491D" w:rsidRPr="00A8491D">
        <w:rPr>
          <w:rFonts w:cstheme="minorHAnsi"/>
          <w:lang w:val="en-US"/>
        </w:rPr>
        <w:t xml:space="preserve">of the first </w:t>
      </w:r>
      <w:r w:rsidR="00A8491D" w:rsidRPr="00A8491D">
        <w:rPr>
          <w:rFonts w:cstheme="minorHAnsi"/>
          <w:highlight w:val="yellow"/>
          <w:lang w:val="en-US"/>
        </w:rPr>
        <w:t>4 sessions</w:t>
      </w:r>
      <w:r w:rsidR="00A8491D" w:rsidRPr="00A8491D">
        <w:rPr>
          <w:rFonts w:cstheme="minorHAnsi"/>
          <w:lang w:val="en-US"/>
        </w:rPr>
        <w:t xml:space="preserve"> (4 hours of game play) vs the last </w:t>
      </w:r>
      <w:r w:rsidR="00A8491D" w:rsidRPr="00A8491D">
        <w:rPr>
          <w:rFonts w:cstheme="minorHAnsi"/>
          <w:highlight w:val="yellow"/>
          <w:lang w:val="en-US"/>
        </w:rPr>
        <w:t>4 sessions</w:t>
      </w:r>
      <w:r w:rsidR="00A8491D" w:rsidRPr="00A8491D">
        <w:rPr>
          <w:rFonts w:cstheme="minorHAnsi"/>
          <w:lang w:val="en-US"/>
        </w:rPr>
        <w:t xml:space="preserve">, for each participant at each condition. Those results are grouped, taking the mean values, into stereo-normal and stereo-anomalous, i.e. anisometropic, strabismic and stereo-weak (Figure </w:t>
      </w:r>
      <w:r w:rsidR="007E3567">
        <w:rPr>
          <w:rFonts w:cstheme="minorHAnsi"/>
          <w:lang w:val="en-US"/>
        </w:rPr>
        <w:t>3</w:t>
      </w:r>
      <w:r w:rsidR="00A8491D" w:rsidRPr="00A8491D">
        <w:rPr>
          <w:rFonts w:cstheme="minorHAnsi"/>
          <w:lang w:val="en-US"/>
        </w:rPr>
        <w:t>). Values above the 45 degrees line indicate an improvement in terms of error reduction.</w:t>
      </w:r>
    </w:p>
    <w:p w14:paraId="0E736729" w14:textId="02BCFABF" w:rsidR="00A8491D" w:rsidRPr="00A8491D" w:rsidRDefault="00A8491D" w:rsidP="00A8491D">
      <w:pPr>
        <w:jc w:val="center"/>
        <w:rPr>
          <w:rFonts w:cstheme="minorHAnsi"/>
          <w:b/>
          <w:bCs/>
          <w:lang w:val="en-US"/>
        </w:rPr>
      </w:pPr>
      <w:r>
        <w:rPr>
          <w:rFonts w:cstheme="minorHAnsi"/>
          <w:b/>
          <w:bCs/>
          <w:noProof/>
          <w:lang w:val="en-US"/>
        </w:rPr>
        <w:drawing>
          <wp:inline distT="0" distB="0" distL="0" distR="0" wp14:anchorId="3DA9328A" wp14:editId="62917EDE">
            <wp:extent cx="3993515" cy="1975485"/>
            <wp:effectExtent l="0" t="0" r="6985"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515" cy="1975485"/>
                    </a:xfrm>
                    <a:prstGeom prst="rect">
                      <a:avLst/>
                    </a:prstGeom>
                    <a:noFill/>
                  </pic:spPr>
                </pic:pic>
              </a:graphicData>
            </a:graphic>
          </wp:inline>
        </w:drawing>
      </w:r>
    </w:p>
    <w:p w14:paraId="2547FB8B" w14:textId="3F55FBC7" w:rsidR="00A8491D" w:rsidRPr="00A8491D" w:rsidRDefault="00A8491D" w:rsidP="00A8491D">
      <w:pPr>
        <w:jc w:val="both"/>
        <w:rPr>
          <w:rFonts w:cstheme="minorHAnsi"/>
          <w:lang w:val="en-US"/>
        </w:rPr>
      </w:pPr>
      <w:r w:rsidRPr="00A8491D">
        <w:rPr>
          <w:rFonts w:cstheme="minorHAnsi"/>
          <w:lang w:val="en-US"/>
        </w:rPr>
        <w:t xml:space="preserve">Figure </w:t>
      </w:r>
      <w:r w:rsidR="007E3567">
        <w:rPr>
          <w:rFonts w:cstheme="minorHAnsi"/>
          <w:lang w:val="en-US"/>
        </w:rPr>
        <w:t>3</w:t>
      </w:r>
      <w:r w:rsidRPr="00A8491D">
        <w:rPr>
          <w:rFonts w:cstheme="minorHAnsi"/>
          <w:lang w:val="en-US"/>
        </w:rPr>
        <w:t xml:space="preserve">. Halloween pre to post proportion correct for disparity values of 1000, 800, 600, and 400 arc seconds. Each symbol represents a different </w:t>
      </w:r>
      <w:r w:rsidR="00D941E1">
        <w:rPr>
          <w:rFonts w:cstheme="minorHAnsi"/>
          <w:lang w:val="en-US"/>
        </w:rPr>
        <w:t xml:space="preserve">clue scaffolding </w:t>
      </w:r>
      <w:r w:rsidRPr="00A8491D">
        <w:rPr>
          <w:rFonts w:cstheme="minorHAnsi"/>
          <w:lang w:val="en-US"/>
        </w:rPr>
        <w:t>condition</w:t>
      </w:r>
      <w:r w:rsidR="00D941E1">
        <w:rPr>
          <w:rFonts w:cstheme="minorHAnsi"/>
          <w:lang w:val="en-US"/>
        </w:rPr>
        <w:t xml:space="preserve"> (level 1, circles; level 2, squares; and level 3, diamonds)</w:t>
      </w:r>
      <w:r w:rsidRPr="00A8491D">
        <w:rPr>
          <w:rFonts w:cstheme="minorHAnsi"/>
          <w:lang w:val="en-US"/>
        </w:rPr>
        <w:t xml:space="preserve"> for participants with anisometropia (blue), strabismus (red), stereo-weak (green), and normal binocular (grey). Points above the unity line indicate a reduction of errors in the last </w:t>
      </w:r>
      <w:r w:rsidRPr="00A8491D">
        <w:rPr>
          <w:rFonts w:cstheme="minorHAnsi"/>
          <w:highlight w:val="yellow"/>
          <w:lang w:val="en-US"/>
        </w:rPr>
        <w:t>six blocks</w:t>
      </w:r>
      <w:r w:rsidRPr="00A8491D">
        <w:rPr>
          <w:rFonts w:cstheme="minorHAnsi"/>
          <w:lang w:val="en-US"/>
        </w:rPr>
        <w:t xml:space="preserve"> compared to the first </w:t>
      </w:r>
      <w:r w:rsidRPr="00A8491D">
        <w:rPr>
          <w:rFonts w:cstheme="minorHAnsi"/>
          <w:highlight w:val="yellow"/>
          <w:lang w:val="en-US"/>
        </w:rPr>
        <w:t>six blocks</w:t>
      </w:r>
      <w:r w:rsidRPr="00A8491D">
        <w:rPr>
          <w:rFonts w:cstheme="minorHAnsi"/>
          <w:lang w:val="en-US"/>
        </w:rPr>
        <w:t>.</w:t>
      </w:r>
    </w:p>
    <w:p w14:paraId="11AD417A" w14:textId="35B87954" w:rsidR="00A24195" w:rsidRPr="00604BA3" w:rsidRDefault="00A24195" w:rsidP="00604BA3">
      <w:pPr>
        <w:rPr>
          <w:rFonts w:cstheme="minorHAnsi"/>
          <w:b/>
          <w:bCs/>
          <w:lang w:val="en-US"/>
        </w:rPr>
      </w:pPr>
      <w:r>
        <w:rPr>
          <w:rFonts w:cstheme="minorHAnsi"/>
          <w:b/>
          <w:bCs/>
          <w:lang w:val="en-US"/>
        </w:rPr>
        <w:t xml:space="preserve">Clinic and </w:t>
      </w:r>
      <w:bookmarkStart w:id="46" w:name="_Hlk35949447"/>
      <w:r w:rsidR="00604BA3">
        <w:rPr>
          <w:rFonts w:cstheme="minorHAnsi"/>
          <w:b/>
          <w:bCs/>
          <w:lang w:val="en-US"/>
        </w:rPr>
        <w:t>psychophysical</w:t>
      </w:r>
      <w:r>
        <w:rPr>
          <w:rFonts w:cstheme="minorHAnsi"/>
          <w:b/>
          <w:bCs/>
          <w:lang w:val="en-US"/>
        </w:rPr>
        <w:t xml:space="preserve"> </w:t>
      </w:r>
      <w:bookmarkEnd w:id="46"/>
      <w:r w:rsidR="00604BA3">
        <w:rPr>
          <w:rFonts w:cstheme="minorHAnsi"/>
          <w:b/>
          <w:bCs/>
          <w:lang w:val="en-US"/>
        </w:rPr>
        <w:t>test</w:t>
      </w:r>
    </w:p>
    <w:p w14:paraId="41504D33" w14:textId="69E0009C" w:rsidR="00572444" w:rsidRDefault="00572444" w:rsidP="002F7CAD">
      <w:pPr>
        <w:jc w:val="both"/>
        <w:rPr>
          <w:rFonts w:cstheme="minorHAnsi"/>
          <w:lang w:val="en-US"/>
        </w:rPr>
      </w:pPr>
      <w:r>
        <w:rPr>
          <w:rFonts w:cstheme="minorHAnsi"/>
          <w:lang w:val="en-US"/>
        </w:rPr>
        <w:t>Pre and post results obtained by participants, grouped as stereo-</w:t>
      </w:r>
      <w:proofErr w:type="spellStart"/>
      <w:r>
        <w:rPr>
          <w:rFonts w:cstheme="minorHAnsi"/>
          <w:lang w:val="en-US"/>
        </w:rPr>
        <w:t>normals</w:t>
      </w:r>
      <w:proofErr w:type="spellEnd"/>
      <w:r>
        <w:rPr>
          <w:rFonts w:cstheme="minorHAnsi"/>
          <w:lang w:val="en-US"/>
        </w:rPr>
        <w:t xml:space="preserve"> and stereo-anomalous, are shown in </w:t>
      </w:r>
      <w:r w:rsidR="002B2B3A">
        <w:rPr>
          <w:rFonts w:cstheme="minorHAnsi"/>
          <w:lang w:val="en-US"/>
        </w:rPr>
        <w:t>Figure</w:t>
      </w:r>
      <w:r w:rsidR="007E3567">
        <w:rPr>
          <w:rFonts w:cstheme="minorHAnsi"/>
          <w:lang w:val="en-US"/>
        </w:rPr>
        <w:t xml:space="preserve"> 4</w:t>
      </w:r>
      <w:r w:rsidR="002B2B3A">
        <w:rPr>
          <w:rFonts w:cstheme="minorHAnsi"/>
          <w:lang w:val="en-US"/>
        </w:rPr>
        <w:t xml:space="preserve">. </w:t>
      </w:r>
      <w:r w:rsidR="00585F6B">
        <w:rPr>
          <w:rFonts w:cstheme="minorHAnsi"/>
          <w:lang w:val="en-US"/>
        </w:rPr>
        <w:t xml:space="preserve">Figure </w:t>
      </w:r>
      <w:r w:rsidR="007E3567">
        <w:rPr>
          <w:rFonts w:cstheme="minorHAnsi"/>
          <w:lang w:val="en-US"/>
        </w:rPr>
        <w:t>4</w:t>
      </w:r>
      <w:r w:rsidR="00585F6B">
        <w:rPr>
          <w:rFonts w:cstheme="minorHAnsi"/>
          <w:lang w:val="en-US"/>
        </w:rPr>
        <w:t xml:space="preserve">A shows </w:t>
      </w:r>
      <w:proofErr w:type="spellStart"/>
      <w:r w:rsidR="00585F6B" w:rsidRPr="00585F6B">
        <w:rPr>
          <w:rFonts w:cstheme="minorHAnsi"/>
          <w:lang w:val="en-US"/>
        </w:rPr>
        <w:t>Randot</w:t>
      </w:r>
      <w:proofErr w:type="spellEnd"/>
      <w:r w:rsidR="00585F6B" w:rsidRPr="00585F6B">
        <w:rPr>
          <w:rFonts w:cstheme="minorHAnsi"/>
          <w:lang w:val="en-US"/>
        </w:rPr>
        <w:t xml:space="preserve"> Circles </w:t>
      </w:r>
      <w:proofErr w:type="spellStart"/>
      <w:r w:rsidR="00585F6B" w:rsidRPr="00585F6B">
        <w:rPr>
          <w:rFonts w:cstheme="minorHAnsi"/>
          <w:lang w:val="en-US"/>
        </w:rPr>
        <w:t>Stereotest</w:t>
      </w:r>
      <w:proofErr w:type="spellEnd"/>
      <w:r w:rsidR="00585F6B" w:rsidRPr="00585F6B">
        <w:rPr>
          <w:rFonts w:cstheme="minorHAnsi"/>
          <w:lang w:val="en-US"/>
        </w:rPr>
        <w:t xml:space="preserve">® </w:t>
      </w:r>
      <w:r w:rsidR="00585F6B">
        <w:rPr>
          <w:rFonts w:cstheme="minorHAnsi"/>
          <w:lang w:val="en-US"/>
        </w:rPr>
        <w:t xml:space="preserve">(open symbols) </w:t>
      </w:r>
      <w:r w:rsidR="00585F6B" w:rsidRPr="00585F6B">
        <w:rPr>
          <w:rFonts w:cstheme="minorHAnsi"/>
          <w:lang w:val="en-US"/>
        </w:rPr>
        <w:t xml:space="preserve">and Random Dot 3 Stereo Acuity Test with Lea Symbols® </w:t>
      </w:r>
      <w:r w:rsidR="00585F6B">
        <w:rPr>
          <w:rFonts w:cstheme="minorHAnsi"/>
          <w:lang w:val="en-US"/>
        </w:rPr>
        <w:t>(</w:t>
      </w:r>
      <w:r w:rsidR="00585F6B" w:rsidRPr="00585F6B">
        <w:rPr>
          <w:rFonts w:cstheme="minorHAnsi"/>
          <w:lang w:val="en-US"/>
        </w:rPr>
        <w:t>filled symbols</w:t>
      </w:r>
      <w:r w:rsidR="00585F6B">
        <w:rPr>
          <w:rFonts w:cstheme="minorHAnsi"/>
          <w:lang w:val="en-US"/>
        </w:rPr>
        <w:t>)</w:t>
      </w:r>
      <w:r w:rsidR="00585F6B" w:rsidRPr="00585F6B">
        <w:rPr>
          <w:rFonts w:cstheme="minorHAnsi"/>
          <w:lang w:val="en-US"/>
        </w:rPr>
        <w:t xml:space="preserve">. </w:t>
      </w:r>
      <w:r w:rsidR="00585F6B">
        <w:rPr>
          <w:rFonts w:cstheme="minorHAnsi"/>
          <w:lang w:val="en-US"/>
        </w:rPr>
        <w:t xml:space="preserve">Figure </w:t>
      </w:r>
      <w:r w:rsidR="007E3567">
        <w:rPr>
          <w:rFonts w:cstheme="minorHAnsi"/>
          <w:lang w:val="en-US"/>
        </w:rPr>
        <w:t>4</w:t>
      </w:r>
      <w:r w:rsidR="00585F6B">
        <w:rPr>
          <w:rFonts w:cstheme="minorHAnsi"/>
          <w:lang w:val="en-US"/>
        </w:rPr>
        <w:t>B is obtained with</w:t>
      </w:r>
      <w:r w:rsidR="00585F6B" w:rsidRPr="00585F6B">
        <w:rPr>
          <w:rFonts w:cstheme="minorHAnsi"/>
          <w:lang w:val="en-US"/>
        </w:rPr>
        <w:t xml:space="preserve"> psychophysical test: PDT (triangle), RDS small (small circle), RDS medium (medium circle) and RDS big (big circle). In both figures, colors indicate binocular condition: anisometropia (blue), strabismus (red), </w:t>
      </w:r>
      <w:r w:rsidR="00585F6B" w:rsidRPr="00585F6B">
        <w:rPr>
          <w:rFonts w:cstheme="minorHAnsi"/>
          <w:highlight w:val="green"/>
          <w:lang w:val="en-US"/>
        </w:rPr>
        <w:t>stereo-weak (green),</w:t>
      </w:r>
      <w:r w:rsidR="00585F6B" w:rsidRPr="00585F6B">
        <w:rPr>
          <w:rFonts w:cstheme="minorHAnsi"/>
          <w:lang w:val="en-US"/>
        </w:rPr>
        <w:t xml:space="preserve"> and normal stereo (grey). Data under the diagonal unity line indicate an improvement in stereoacuity</w:t>
      </w:r>
    </w:p>
    <w:p w14:paraId="7E09BB21" w14:textId="5C223BD0" w:rsidR="00572444" w:rsidRDefault="00572444" w:rsidP="002F7CAD">
      <w:pPr>
        <w:jc w:val="both"/>
        <w:rPr>
          <w:rFonts w:cstheme="minorHAnsi"/>
          <w:lang w:val="en-US"/>
        </w:rPr>
      </w:pPr>
    </w:p>
    <w:p w14:paraId="45461A64" w14:textId="6F68672F" w:rsidR="00572444" w:rsidRDefault="00572444" w:rsidP="002F7CAD">
      <w:pPr>
        <w:jc w:val="both"/>
        <w:rPr>
          <w:rFonts w:cstheme="minorHAnsi"/>
          <w:lang w:val="en-US"/>
        </w:rPr>
      </w:pPr>
    </w:p>
    <w:p w14:paraId="2707A568" w14:textId="4F506732" w:rsidR="00572444" w:rsidRDefault="00572444" w:rsidP="00572444">
      <w:pPr>
        <w:jc w:val="center"/>
        <w:rPr>
          <w:rFonts w:cstheme="minorHAnsi"/>
          <w:lang w:val="en-US"/>
        </w:rPr>
      </w:pPr>
      <w:r>
        <w:rPr>
          <w:rFonts w:cstheme="minorHAnsi"/>
          <w:noProof/>
          <w:lang w:val="en-US"/>
        </w:rPr>
        <w:drawing>
          <wp:inline distT="0" distB="0" distL="0" distR="0" wp14:anchorId="3B2B0631" wp14:editId="264F8D0E">
            <wp:extent cx="2137775" cy="19272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b="49752"/>
                    <a:stretch/>
                  </pic:blipFill>
                  <pic:spPr bwMode="auto">
                    <a:xfrm>
                      <a:off x="0" y="0"/>
                      <a:ext cx="2153148" cy="1941154"/>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lang w:val="en-US"/>
        </w:rPr>
        <w:drawing>
          <wp:inline distT="0" distB="0" distL="0" distR="0" wp14:anchorId="5A93D61C" wp14:editId="159303F9">
            <wp:extent cx="2125249" cy="1930886"/>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40835"/>
                    <a:stretch/>
                  </pic:blipFill>
                  <pic:spPr bwMode="auto">
                    <a:xfrm>
                      <a:off x="0" y="0"/>
                      <a:ext cx="2143274" cy="1947262"/>
                    </a:xfrm>
                    <a:prstGeom prst="rect">
                      <a:avLst/>
                    </a:prstGeom>
                    <a:noFill/>
                    <a:ln>
                      <a:noFill/>
                    </a:ln>
                    <a:extLst>
                      <a:ext uri="{53640926-AAD7-44D8-BBD7-CCE9431645EC}">
                        <a14:shadowObscured xmlns:a14="http://schemas.microsoft.com/office/drawing/2010/main"/>
                      </a:ext>
                    </a:extLst>
                  </pic:spPr>
                </pic:pic>
              </a:graphicData>
            </a:graphic>
          </wp:inline>
        </w:drawing>
      </w:r>
    </w:p>
    <w:p w14:paraId="0FDEBB4B" w14:textId="45A9DE87" w:rsidR="00572444" w:rsidRPr="00572444" w:rsidRDefault="00572444" w:rsidP="002F7CAD">
      <w:pPr>
        <w:jc w:val="both"/>
        <w:rPr>
          <w:rFonts w:cstheme="minorHAnsi"/>
          <w:lang w:val="en-US"/>
        </w:rPr>
      </w:pPr>
      <w:r w:rsidRPr="00572444">
        <w:rPr>
          <w:rFonts w:cstheme="minorHAnsi"/>
          <w:sz w:val="20"/>
          <w:szCs w:val="20"/>
          <w:lang w:val="en-US"/>
        </w:rPr>
        <w:t>Figure</w:t>
      </w:r>
      <w:r w:rsidR="007E3567">
        <w:rPr>
          <w:rFonts w:cstheme="minorHAnsi"/>
          <w:sz w:val="20"/>
          <w:szCs w:val="20"/>
          <w:lang w:val="en-US"/>
        </w:rPr>
        <w:t xml:space="preserve"> 4</w:t>
      </w:r>
      <w:r w:rsidRPr="00572444">
        <w:rPr>
          <w:rFonts w:cstheme="minorHAnsi"/>
          <w:sz w:val="20"/>
          <w:szCs w:val="20"/>
          <w:lang w:val="en-US"/>
        </w:rPr>
        <w:t xml:space="preserve">. </w:t>
      </w:r>
      <w:r>
        <w:rPr>
          <w:rFonts w:cstheme="minorHAnsi"/>
          <w:sz w:val="20"/>
          <w:szCs w:val="20"/>
          <w:lang w:val="en-US"/>
        </w:rPr>
        <w:t xml:space="preserve">(A) </w:t>
      </w:r>
      <w:bookmarkStart w:id="47" w:name="_Hlk35964469"/>
      <w:r w:rsidRPr="00572444">
        <w:rPr>
          <w:rFonts w:cstheme="minorHAnsi"/>
          <w:sz w:val="20"/>
          <w:szCs w:val="20"/>
          <w:lang w:val="en-US"/>
        </w:rPr>
        <w:t xml:space="preserve">Clinical stereoacuity improvement as a function of initial </w:t>
      </w:r>
      <w:proofErr w:type="spellStart"/>
      <w:r w:rsidRPr="00572444">
        <w:rPr>
          <w:rFonts w:cstheme="minorHAnsi"/>
          <w:sz w:val="20"/>
          <w:szCs w:val="20"/>
          <w:lang w:val="en-US"/>
        </w:rPr>
        <w:t>Randot</w:t>
      </w:r>
      <w:proofErr w:type="spellEnd"/>
      <w:r w:rsidRPr="00572444">
        <w:rPr>
          <w:rFonts w:cstheme="minorHAnsi"/>
          <w:sz w:val="20"/>
          <w:szCs w:val="20"/>
          <w:lang w:val="en-US"/>
        </w:rPr>
        <w:t xml:space="preserve"> Circles </w:t>
      </w:r>
      <w:proofErr w:type="spellStart"/>
      <w:r w:rsidRPr="00572444">
        <w:rPr>
          <w:rFonts w:cstheme="minorHAnsi"/>
          <w:sz w:val="20"/>
          <w:szCs w:val="20"/>
          <w:lang w:val="en-US"/>
        </w:rPr>
        <w:t>Stereotest</w:t>
      </w:r>
      <w:proofErr w:type="spellEnd"/>
      <w:r w:rsidRPr="00572444">
        <w:rPr>
          <w:rFonts w:cstheme="minorHAnsi"/>
          <w:sz w:val="20"/>
          <w:szCs w:val="20"/>
          <w:lang w:val="en-US"/>
        </w:rPr>
        <w:t xml:space="preserve">® and Random Dot 3 Stereo Acuity Test with Lea Symbols®. </w:t>
      </w:r>
      <w:r w:rsidR="00D16241">
        <w:rPr>
          <w:rFonts w:cstheme="minorHAnsi"/>
          <w:sz w:val="20"/>
          <w:szCs w:val="20"/>
          <w:lang w:val="en-US"/>
        </w:rPr>
        <w:t>Open</w:t>
      </w:r>
      <w:r w:rsidRPr="00572444">
        <w:rPr>
          <w:rFonts w:cstheme="minorHAnsi"/>
          <w:sz w:val="20"/>
          <w:szCs w:val="20"/>
          <w:lang w:val="en-US"/>
        </w:rPr>
        <w:t xml:space="preserve"> symbol</w:t>
      </w:r>
      <w:r w:rsidR="00D16241">
        <w:rPr>
          <w:rFonts w:cstheme="minorHAnsi"/>
          <w:sz w:val="20"/>
          <w:szCs w:val="20"/>
          <w:lang w:val="en-US"/>
        </w:rPr>
        <w:t>s are used for Random Dot 3 where filled symbols for Random Circles.</w:t>
      </w:r>
      <w:r w:rsidRPr="00572444">
        <w:rPr>
          <w:rFonts w:cstheme="minorHAnsi"/>
          <w:sz w:val="20"/>
          <w:szCs w:val="20"/>
          <w:lang w:val="en-US"/>
        </w:rPr>
        <w:t xml:space="preserve"> </w:t>
      </w:r>
      <w:r>
        <w:rPr>
          <w:rFonts w:cstheme="minorHAnsi"/>
          <w:sz w:val="20"/>
          <w:szCs w:val="20"/>
          <w:lang w:val="en-US"/>
        </w:rPr>
        <w:t xml:space="preserve">(B) </w:t>
      </w:r>
      <w:r w:rsidRPr="00572444">
        <w:rPr>
          <w:rFonts w:cstheme="minorHAnsi"/>
          <w:sz w:val="20"/>
          <w:szCs w:val="20"/>
          <w:lang w:val="en-US"/>
        </w:rPr>
        <w:t xml:space="preserve">Psychophysical stereoacuity improvement as a function of initial stereo threshold. Each symbol represents a psychophysical test: PDT (triangle), RDS small (small circle), RDS medium (medium circle) and RDS big (big circle). </w:t>
      </w:r>
      <w:r w:rsidR="00D16241">
        <w:rPr>
          <w:rFonts w:cstheme="minorHAnsi"/>
          <w:sz w:val="20"/>
          <w:szCs w:val="20"/>
          <w:lang w:val="en-US"/>
        </w:rPr>
        <w:t>In both figures, c</w:t>
      </w:r>
      <w:r w:rsidRPr="00572444">
        <w:rPr>
          <w:rFonts w:cstheme="minorHAnsi"/>
          <w:sz w:val="20"/>
          <w:szCs w:val="20"/>
          <w:lang w:val="en-US"/>
        </w:rPr>
        <w:t xml:space="preserve">olors indicate binocular condition: anisometropia (blue), strabismus (red), stereo-weak (green), and normal stereo (grey). </w:t>
      </w:r>
      <w:bookmarkStart w:id="48" w:name="_Hlk35952475"/>
      <w:r w:rsidRPr="00572444">
        <w:rPr>
          <w:rFonts w:cstheme="minorHAnsi"/>
          <w:sz w:val="20"/>
          <w:szCs w:val="20"/>
          <w:lang w:val="en-US"/>
        </w:rPr>
        <w:t>Data under the diagonal unity line indicate an improvement in stereoacuity</w:t>
      </w:r>
      <w:bookmarkEnd w:id="47"/>
      <w:r w:rsidRPr="00572444">
        <w:rPr>
          <w:rFonts w:cstheme="minorHAnsi"/>
          <w:sz w:val="20"/>
          <w:szCs w:val="20"/>
          <w:lang w:val="en-US"/>
        </w:rPr>
        <w:t>.</w:t>
      </w:r>
      <w:bookmarkEnd w:id="48"/>
    </w:p>
    <w:p w14:paraId="607644F6" w14:textId="19BC73A0" w:rsidR="005027BE" w:rsidRDefault="002B2B3A" w:rsidP="002F7CAD">
      <w:pPr>
        <w:jc w:val="both"/>
        <w:rPr>
          <w:rFonts w:cstheme="minorHAnsi"/>
          <w:lang w:val="en-US"/>
        </w:rPr>
      </w:pPr>
      <w:r>
        <w:rPr>
          <w:rFonts w:cstheme="minorHAnsi"/>
          <w:lang w:val="en-US"/>
        </w:rPr>
        <w:t>Statistical analysis</w:t>
      </w:r>
      <w:r w:rsidR="005027BE" w:rsidRPr="002F7CAD">
        <w:rPr>
          <w:rFonts w:cstheme="minorHAnsi"/>
          <w:lang w:val="en-US"/>
        </w:rPr>
        <w:t xml:space="preserve"> </w:t>
      </w:r>
      <w:r>
        <w:rPr>
          <w:rFonts w:cstheme="minorHAnsi"/>
          <w:lang w:val="en-US"/>
        </w:rPr>
        <w:t>starts analyzing</w:t>
      </w:r>
      <w:r w:rsidR="005027BE" w:rsidRPr="002F7CAD">
        <w:rPr>
          <w:rFonts w:cstheme="minorHAnsi"/>
          <w:lang w:val="en-US"/>
        </w:rPr>
        <w:t xml:space="preserve"> mean differences for each test </w:t>
      </w:r>
      <w:r w:rsidR="0054230A">
        <w:rPr>
          <w:rFonts w:cstheme="minorHAnsi"/>
          <w:lang w:val="en-US"/>
        </w:rPr>
        <w:t xml:space="preserve">results (before and after treatment) </w:t>
      </w:r>
      <w:r w:rsidR="005027BE" w:rsidRPr="002F7CAD">
        <w:rPr>
          <w:rFonts w:cstheme="minorHAnsi"/>
          <w:lang w:val="en-US"/>
        </w:rPr>
        <w:t>between stereo-normal and stereo-anomalous groups</w:t>
      </w:r>
      <w:r>
        <w:rPr>
          <w:rFonts w:cstheme="minorHAnsi"/>
          <w:lang w:val="en-US"/>
        </w:rPr>
        <w:t xml:space="preserve"> (Table</w:t>
      </w:r>
      <w:r w:rsidR="007E3567">
        <w:rPr>
          <w:rFonts w:cstheme="minorHAnsi"/>
          <w:lang w:val="en-US"/>
        </w:rPr>
        <w:t xml:space="preserve"> 3</w:t>
      </w:r>
      <w:r>
        <w:rPr>
          <w:rFonts w:cstheme="minorHAnsi"/>
          <w:lang w:val="en-US"/>
        </w:rPr>
        <w:t>)</w:t>
      </w:r>
      <w:r w:rsidR="005027BE" w:rsidRPr="002F7CAD">
        <w:rPr>
          <w:rFonts w:cstheme="minorHAnsi"/>
          <w:lang w:val="en-US"/>
        </w:rPr>
        <w:t xml:space="preserve">. We find statistically significant differences </w:t>
      </w:r>
      <w:r w:rsidR="0054230A">
        <w:rPr>
          <w:rFonts w:cstheme="minorHAnsi"/>
          <w:lang w:val="en-US"/>
        </w:rPr>
        <w:t xml:space="preserve">between groups </w:t>
      </w:r>
      <w:r w:rsidR="005027BE" w:rsidRPr="002F7CAD">
        <w:rPr>
          <w:rFonts w:cstheme="minorHAnsi"/>
          <w:lang w:val="en-US"/>
        </w:rPr>
        <w:t xml:space="preserve">for all test, </w:t>
      </w:r>
      <w:r w:rsidR="0054230A">
        <w:rPr>
          <w:rFonts w:cstheme="minorHAnsi"/>
          <w:lang w:val="en-US"/>
        </w:rPr>
        <w:t>but</w:t>
      </w:r>
      <w:r w:rsidR="005027BE" w:rsidRPr="002F7CAD">
        <w:rPr>
          <w:rFonts w:cstheme="minorHAnsi"/>
          <w:lang w:val="en-US"/>
        </w:rPr>
        <w:t xml:space="preserve"> D</w:t>
      </w:r>
      <w:ins w:id="49" w:author="angelica godinez" w:date="2020-03-26T11:15:00Z">
        <w:r w:rsidR="00387ED6">
          <w:rPr>
            <w:rFonts w:cstheme="minorHAnsi"/>
            <w:lang w:val="en-US"/>
          </w:rPr>
          <w:t>ST</w:t>
        </w:r>
      </w:ins>
      <w:del w:id="50" w:author="angelica godinez" w:date="2020-03-26T11:15:00Z">
        <w:r w:rsidR="005027BE" w:rsidRPr="002F7CAD" w:rsidDel="00387ED6">
          <w:rPr>
            <w:rFonts w:cstheme="minorHAnsi"/>
            <w:lang w:val="en-US"/>
          </w:rPr>
          <w:delText>DR</w:delText>
        </w:r>
      </w:del>
      <w:r w:rsidR="005027BE" w:rsidRPr="002F7CAD">
        <w:rPr>
          <w:rFonts w:cstheme="minorHAnsi"/>
          <w:lang w:val="en-US"/>
        </w:rPr>
        <w:t xml:space="preserve"> results after treatment (p-value = 0.052).</w:t>
      </w:r>
    </w:p>
    <w:p w14:paraId="4C94F0E0" w14:textId="4BEB9E00" w:rsidR="002B2B3A" w:rsidRPr="007E3567" w:rsidRDefault="002B2B3A" w:rsidP="002F7CAD">
      <w:pPr>
        <w:jc w:val="both"/>
        <w:rPr>
          <w:rFonts w:cstheme="minorHAnsi"/>
          <w:sz w:val="18"/>
          <w:szCs w:val="18"/>
          <w:lang w:val="en-US"/>
        </w:rPr>
      </w:pPr>
      <w:r w:rsidRPr="007E3567">
        <w:rPr>
          <w:rFonts w:cstheme="minorHAnsi"/>
          <w:sz w:val="18"/>
          <w:szCs w:val="18"/>
          <w:lang w:val="en-US"/>
        </w:rPr>
        <w:t>Table</w:t>
      </w:r>
      <w:r w:rsidR="007E3567" w:rsidRPr="007E3567">
        <w:rPr>
          <w:rFonts w:cstheme="minorHAnsi"/>
          <w:sz w:val="18"/>
          <w:szCs w:val="18"/>
          <w:lang w:val="en-US"/>
        </w:rPr>
        <w:t xml:space="preserve"> 3</w:t>
      </w:r>
      <w:r w:rsidRPr="007E3567">
        <w:rPr>
          <w:rFonts w:cstheme="minorHAnsi"/>
          <w:sz w:val="18"/>
          <w:szCs w:val="18"/>
          <w:lang w:val="en-US"/>
        </w:rPr>
        <w:t>. Mean stereoacuity results obtained with each test before and after treatment, for stereo-normal and stereo-anomalous patients. Values in seconds of arc.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132"/>
        <w:gridCol w:w="993"/>
        <w:gridCol w:w="1134"/>
        <w:gridCol w:w="1202"/>
      </w:tblGrid>
      <w:tr w:rsidR="002B2B3A" w:rsidRPr="002B2B3A" w14:paraId="52042FBD" w14:textId="77777777" w:rsidTr="0059233B">
        <w:trPr>
          <w:jc w:val="center"/>
        </w:trPr>
        <w:tc>
          <w:tcPr>
            <w:tcW w:w="1698" w:type="dxa"/>
          </w:tcPr>
          <w:p w14:paraId="5B742ED3" w14:textId="77777777" w:rsidR="002B2B3A" w:rsidRPr="002B2B3A" w:rsidRDefault="002B2B3A" w:rsidP="0059233B">
            <w:pPr>
              <w:jc w:val="center"/>
              <w:rPr>
                <w:rFonts w:cstheme="minorHAnsi"/>
                <w:lang w:val="en-US"/>
              </w:rPr>
            </w:pPr>
          </w:p>
        </w:tc>
        <w:tc>
          <w:tcPr>
            <w:tcW w:w="2125" w:type="dxa"/>
            <w:gridSpan w:val="2"/>
            <w:tcBorders>
              <w:right w:val="single" w:sz="4" w:space="0" w:color="auto"/>
            </w:tcBorders>
          </w:tcPr>
          <w:p w14:paraId="13352BCC" w14:textId="76535D42" w:rsidR="002B2B3A" w:rsidRPr="002B2B3A" w:rsidRDefault="002B2B3A" w:rsidP="0059233B">
            <w:pPr>
              <w:jc w:val="center"/>
              <w:rPr>
                <w:rFonts w:cstheme="minorHAnsi"/>
                <w:lang w:val="en-US"/>
              </w:rPr>
            </w:pPr>
            <w:r w:rsidRPr="002B2B3A">
              <w:rPr>
                <w:rFonts w:cstheme="minorHAnsi"/>
                <w:lang w:val="en-US"/>
              </w:rPr>
              <w:t>Stereo-normal</w:t>
            </w:r>
          </w:p>
        </w:tc>
        <w:tc>
          <w:tcPr>
            <w:tcW w:w="2336" w:type="dxa"/>
            <w:gridSpan w:val="2"/>
            <w:tcBorders>
              <w:left w:val="single" w:sz="4" w:space="0" w:color="auto"/>
            </w:tcBorders>
          </w:tcPr>
          <w:p w14:paraId="79DDEE19" w14:textId="772DAF46" w:rsidR="002B2B3A" w:rsidRPr="002B2B3A" w:rsidRDefault="002B2B3A" w:rsidP="0059233B">
            <w:pPr>
              <w:jc w:val="center"/>
              <w:rPr>
                <w:rFonts w:cstheme="minorHAnsi"/>
                <w:lang w:val="en-US"/>
              </w:rPr>
            </w:pPr>
            <w:r w:rsidRPr="002B2B3A">
              <w:rPr>
                <w:rFonts w:cstheme="minorHAnsi"/>
                <w:lang w:val="en-US"/>
              </w:rPr>
              <w:t>Stereo-anomalous</w:t>
            </w:r>
          </w:p>
        </w:tc>
      </w:tr>
      <w:tr w:rsidR="002B2B3A" w:rsidRPr="002B2B3A" w14:paraId="28DB43DA" w14:textId="77777777" w:rsidTr="0059233B">
        <w:trPr>
          <w:jc w:val="center"/>
        </w:trPr>
        <w:tc>
          <w:tcPr>
            <w:tcW w:w="1698" w:type="dxa"/>
            <w:tcBorders>
              <w:bottom w:val="single" w:sz="4" w:space="0" w:color="auto"/>
              <w:right w:val="single" w:sz="4" w:space="0" w:color="auto"/>
            </w:tcBorders>
          </w:tcPr>
          <w:p w14:paraId="05A84CD7" w14:textId="77777777" w:rsidR="002B2B3A" w:rsidRPr="002B2B3A" w:rsidRDefault="002B2B3A" w:rsidP="0059233B">
            <w:pPr>
              <w:jc w:val="center"/>
              <w:rPr>
                <w:rFonts w:cstheme="minorHAnsi"/>
                <w:lang w:val="en-US"/>
              </w:rPr>
            </w:pPr>
          </w:p>
        </w:tc>
        <w:tc>
          <w:tcPr>
            <w:tcW w:w="1132" w:type="dxa"/>
            <w:tcBorders>
              <w:left w:val="single" w:sz="4" w:space="0" w:color="auto"/>
              <w:bottom w:val="single" w:sz="4" w:space="0" w:color="auto"/>
              <w:right w:val="single" w:sz="4" w:space="0" w:color="auto"/>
            </w:tcBorders>
          </w:tcPr>
          <w:p w14:paraId="24988C27" w14:textId="77777777" w:rsidR="002B2B3A" w:rsidRPr="002B2B3A" w:rsidRDefault="002B2B3A" w:rsidP="0059233B">
            <w:pPr>
              <w:jc w:val="center"/>
              <w:rPr>
                <w:rFonts w:cstheme="minorHAnsi"/>
                <w:lang w:val="en-US"/>
              </w:rPr>
            </w:pPr>
            <w:r>
              <w:rPr>
                <w:rFonts w:cstheme="minorHAnsi"/>
                <w:lang w:val="en-US"/>
              </w:rPr>
              <w:t>pre</w:t>
            </w:r>
          </w:p>
        </w:tc>
        <w:tc>
          <w:tcPr>
            <w:tcW w:w="993" w:type="dxa"/>
            <w:tcBorders>
              <w:left w:val="single" w:sz="4" w:space="0" w:color="auto"/>
              <w:bottom w:val="single" w:sz="4" w:space="0" w:color="auto"/>
              <w:right w:val="single" w:sz="4" w:space="0" w:color="auto"/>
            </w:tcBorders>
          </w:tcPr>
          <w:p w14:paraId="0B4588EA" w14:textId="77777777" w:rsidR="002B2B3A" w:rsidRPr="002B2B3A" w:rsidRDefault="002B2B3A" w:rsidP="0059233B">
            <w:pPr>
              <w:jc w:val="center"/>
              <w:rPr>
                <w:rFonts w:cstheme="minorHAnsi"/>
                <w:lang w:val="en-US"/>
              </w:rPr>
            </w:pPr>
            <w:r>
              <w:rPr>
                <w:rFonts w:cstheme="minorHAnsi"/>
                <w:lang w:val="en-US"/>
              </w:rPr>
              <w:t>post</w:t>
            </w:r>
          </w:p>
        </w:tc>
        <w:tc>
          <w:tcPr>
            <w:tcW w:w="1134" w:type="dxa"/>
            <w:tcBorders>
              <w:left w:val="single" w:sz="4" w:space="0" w:color="auto"/>
              <w:bottom w:val="single" w:sz="4" w:space="0" w:color="auto"/>
              <w:right w:val="single" w:sz="4" w:space="0" w:color="auto"/>
            </w:tcBorders>
          </w:tcPr>
          <w:p w14:paraId="05A23D32" w14:textId="77777777" w:rsidR="002B2B3A" w:rsidRPr="002B2B3A" w:rsidRDefault="002B2B3A" w:rsidP="0059233B">
            <w:pPr>
              <w:jc w:val="center"/>
              <w:rPr>
                <w:rFonts w:cstheme="minorHAnsi"/>
                <w:lang w:val="en-US"/>
              </w:rPr>
            </w:pPr>
            <w:r>
              <w:rPr>
                <w:rFonts w:cstheme="minorHAnsi"/>
                <w:lang w:val="en-US"/>
              </w:rPr>
              <w:t>pre</w:t>
            </w:r>
          </w:p>
        </w:tc>
        <w:tc>
          <w:tcPr>
            <w:tcW w:w="1202" w:type="dxa"/>
            <w:tcBorders>
              <w:left w:val="single" w:sz="4" w:space="0" w:color="auto"/>
              <w:bottom w:val="single" w:sz="4" w:space="0" w:color="auto"/>
              <w:right w:val="single" w:sz="4" w:space="0" w:color="auto"/>
            </w:tcBorders>
          </w:tcPr>
          <w:p w14:paraId="3C1265E1" w14:textId="77777777" w:rsidR="002B2B3A" w:rsidRPr="002B2B3A" w:rsidRDefault="002B2B3A" w:rsidP="0059233B">
            <w:pPr>
              <w:jc w:val="center"/>
              <w:rPr>
                <w:rFonts w:cstheme="minorHAnsi"/>
                <w:lang w:val="en-US"/>
              </w:rPr>
            </w:pPr>
            <w:r>
              <w:rPr>
                <w:rFonts w:cstheme="minorHAnsi"/>
                <w:lang w:val="en-US"/>
              </w:rPr>
              <w:t>post</w:t>
            </w:r>
          </w:p>
        </w:tc>
      </w:tr>
      <w:tr w:rsidR="002B2B3A" w:rsidRPr="002B2B3A" w14:paraId="0937EB7A" w14:textId="77777777" w:rsidTr="0059233B">
        <w:trPr>
          <w:jc w:val="center"/>
        </w:trPr>
        <w:tc>
          <w:tcPr>
            <w:tcW w:w="1698" w:type="dxa"/>
            <w:tcBorders>
              <w:top w:val="single" w:sz="4" w:space="0" w:color="auto"/>
              <w:right w:val="single" w:sz="4" w:space="0" w:color="auto"/>
            </w:tcBorders>
          </w:tcPr>
          <w:p w14:paraId="7EC6D73C" w14:textId="77777777" w:rsidR="002B2B3A" w:rsidRPr="002B2B3A" w:rsidRDefault="002B2B3A" w:rsidP="0059233B">
            <w:pPr>
              <w:rPr>
                <w:rFonts w:cstheme="minorHAnsi"/>
                <w:lang w:val="en-US"/>
              </w:rPr>
            </w:pPr>
            <w:proofErr w:type="spellStart"/>
            <w:r w:rsidRPr="002B2B3A">
              <w:rPr>
                <w:rFonts w:cstheme="minorHAnsi"/>
                <w:lang w:val="en-US"/>
              </w:rPr>
              <w:t>Randot</w:t>
            </w:r>
            <w:proofErr w:type="spellEnd"/>
            <w:r w:rsidRPr="002B2B3A">
              <w:rPr>
                <w:rFonts w:cstheme="minorHAnsi"/>
                <w:lang w:val="en-US"/>
              </w:rPr>
              <w:t xml:space="preserve"> Circles</w:t>
            </w:r>
          </w:p>
        </w:tc>
        <w:tc>
          <w:tcPr>
            <w:tcW w:w="1132" w:type="dxa"/>
            <w:tcBorders>
              <w:top w:val="single" w:sz="4" w:space="0" w:color="auto"/>
              <w:left w:val="single" w:sz="4" w:space="0" w:color="auto"/>
              <w:right w:val="single" w:sz="4" w:space="0" w:color="auto"/>
            </w:tcBorders>
          </w:tcPr>
          <w:p w14:paraId="2D3C1F38" w14:textId="77777777" w:rsidR="002B2B3A" w:rsidRPr="002B2B3A" w:rsidRDefault="002B2B3A" w:rsidP="0059233B">
            <w:pPr>
              <w:jc w:val="center"/>
              <w:rPr>
                <w:rFonts w:cstheme="minorHAnsi"/>
                <w:lang w:val="en-US"/>
              </w:rPr>
            </w:pPr>
            <w:r w:rsidRPr="002B2B3A">
              <w:rPr>
                <w:rFonts w:cstheme="minorHAnsi"/>
                <w:lang w:val="en-US"/>
              </w:rPr>
              <w:t>20</w:t>
            </w:r>
          </w:p>
        </w:tc>
        <w:tc>
          <w:tcPr>
            <w:tcW w:w="993" w:type="dxa"/>
            <w:tcBorders>
              <w:top w:val="single" w:sz="4" w:space="0" w:color="auto"/>
              <w:left w:val="single" w:sz="4" w:space="0" w:color="auto"/>
              <w:right w:val="single" w:sz="4" w:space="0" w:color="auto"/>
            </w:tcBorders>
          </w:tcPr>
          <w:p w14:paraId="76867C16" w14:textId="77777777" w:rsidR="002B2B3A" w:rsidRPr="002B2B3A" w:rsidRDefault="002B2B3A" w:rsidP="0059233B">
            <w:pPr>
              <w:jc w:val="center"/>
              <w:rPr>
                <w:rFonts w:cstheme="minorHAnsi"/>
                <w:lang w:val="en-US"/>
              </w:rPr>
            </w:pPr>
            <w:r w:rsidRPr="002B2B3A">
              <w:rPr>
                <w:rFonts w:cstheme="minorHAnsi"/>
                <w:lang w:val="en-US"/>
              </w:rPr>
              <w:t>20</w:t>
            </w:r>
          </w:p>
        </w:tc>
        <w:tc>
          <w:tcPr>
            <w:tcW w:w="1134" w:type="dxa"/>
            <w:tcBorders>
              <w:top w:val="single" w:sz="4" w:space="0" w:color="auto"/>
              <w:left w:val="single" w:sz="4" w:space="0" w:color="auto"/>
              <w:right w:val="single" w:sz="4" w:space="0" w:color="auto"/>
            </w:tcBorders>
          </w:tcPr>
          <w:p w14:paraId="2053428B" w14:textId="77777777" w:rsidR="002B2B3A" w:rsidRPr="002B2B3A" w:rsidRDefault="002B2B3A" w:rsidP="0059233B">
            <w:pPr>
              <w:jc w:val="center"/>
              <w:rPr>
                <w:rFonts w:cstheme="minorHAnsi"/>
                <w:lang w:val="en-US"/>
              </w:rPr>
            </w:pPr>
            <w:r w:rsidRPr="002B2B3A">
              <w:rPr>
                <w:rFonts w:cstheme="minorHAnsi"/>
                <w:lang w:val="en-US"/>
              </w:rPr>
              <w:t>129</w:t>
            </w:r>
          </w:p>
        </w:tc>
        <w:tc>
          <w:tcPr>
            <w:tcW w:w="1202" w:type="dxa"/>
            <w:tcBorders>
              <w:top w:val="single" w:sz="4" w:space="0" w:color="auto"/>
              <w:left w:val="single" w:sz="4" w:space="0" w:color="auto"/>
              <w:right w:val="single" w:sz="4" w:space="0" w:color="auto"/>
            </w:tcBorders>
          </w:tcPr>
          <w:p w14:paraId="352C8D5D" w14:textId="77777777" w:rsidR="002B2B3A" w:rsidRPr="002B2B3A" w:rsidRDefault="002B2B3A" w:rsidP="0059233B">
            <w:pPr>
              <w:jc w:val="center"/>
              <w:rPr>
                <w:rFonts w:cstheme="minorHAnsi"/>
                <w:lang w:val="en-US"/>
              </w:rPr>
            </w:pPr>
            <w:r w:rsidRPr="002B2B3A">
              <w:rPr>
                <w:rFonts w:cstheme="minorHAnsi"/>
                <w:lang w:val="en-US"/>
              </w:rPr>
              <w:t>37</w:t>
            </w:r>
          </w:p>
        </w:tc>
      </w:tr>
      <w:tr w:rsidR="002B2B3A" w:rsidRPr="002B2B3A" w14:paraId="618719E2" w14:textId="77777777" w:rsidTr="0059233B">
        <w:trPr>
          <w:jc w:val="center"/>
        </w:trPr>
        <w:tc>
          <w:tcPr>
            <w:tcW w:w="1698" w:type="dxa"/>
            <w:tcBorders>
              <w:right w:val="single" w:sz="4" w:space="0" w:color="auto"/>
            </w:tcBorders>
          </w:tcPr>
          <w:p w14:paraId="41514DC2" w14:textId="77777777" w:rsidR="002B2B3A" w:rsidRPr="002B2B3A" w:rsidRDefault="002B2B3A" w:rsidP="0059233B">
            <w:pPr>
              <w:rPr>
                <w:rFonts w:cstheme="minorHAnsi"/>
                <w:lang w:val="en-US"/>
              </w:rPr>
            </w:pPr>
            <w:r w:rsidRPr="002B2B3A">
              <w:rPr>
                <w:rFonts w:cstheme="minorHAnsi"/>
                <w:lang w:val="en-US"/>
              </w:rPr>
              <w:t>Random Dot 3</w:t>
            </w:r>
          </w:p>
        </w:tc>
        <w:tc>
          <w:tcPr>
            <w:tcW w:w="1132" w:type="dxa"/>
            <w:tcBorders>
              <w:left w:val="single" w:sz="4" w:space="0" w:color="auto"/>
              <w:right w:val="single" w:sz="4" w:space="0" w:color="auto"/>
            </w:tcBorders>
          </w:tcPr>
          <w:p w14:paraId="6720EC48" w14:textId="77777777" w:rsidR="002B2B3A" w:rsidRPr="002B2B3A" w:rsidRDefault="002B2B3A" w:rsidP="0059233B">
            <w:pPr>
              <w:jc w:val="center"/>
              <w:rPr>
                <w:rFonts w:cstheme="minorHAnsi"/>
                <w:lang w:val="en-US"/>
              </w:rPr>
            </w:pPr>
            <w:r w:rsidRPr="002B2B3A">
              <w:rPr>
                <w:rFonts w:cstheme="minorHAnsi"/>
                <w:lang w:val="en-US"/>
              </w:rPr>
              <w:t>13</w:t>
            </w:r>
          </w:p>
        </w:tc>
        <w:tc>
          <w:tcPr>
            <w:tcW w:w="993" w:type="dxa"/>
            <w:tcBorders>
              <w:left w:val="single" w:sz="4" w:space="0" w:color="auto"/>
              <w:right w:val="single" w:sz="4" w:space="0" w:color="auto"/>
            </w:tcBorders>
          </w:tcPr>
          <w:p w14:paraId="75157A11" w14:textId="77777777" w:rsidR="002B2B3A" w:rsidRPr="002B2B3A" w:rsidRDefault="002B2B3A" w:rsidP="0059233B">
            <w:pPr>
              <w:jc w:val="center"/>
              <w:rPr>
                <w:rFonts w:cstheme="minorHAnsi"/>
                <w:lang w:val="en-US"/>
              </w:rPr>
            </w:pPr>
            <w:r w:rsidRPr="002B2B3A">
              <w:rPr>
                <w:rFonts w:cstheme="minorHAnsi"/>
                <w:lang w:val="en-US"/>
              </w:rPr>
              <w:t>13</w:t>
            </w:r>
          </w:p>
        </w:tc>
        <w:tc>
          <w:tcPr>
            <w:tcW w:w="1134" w:type="dxa"/>
            <w:tcBorders>
              <w:left w:val="single" w:sz="4" w:space="0" w:color="auto"/>
              <w:right w:val="single" w:sz="4" w:space="0" w:color="auto"/>
            </w:tcBorders>
          </w:tcPr>
          <w:p w14:paraId="53F8DE4D" w14:textId="77777777" w:rsidR="002B2B3A" w:rsidRPr="002B2B3A" w:rsidRDefault="002B2B3A" w:rsidP="0059233B">
            <w:pPr>
              <w:jc w:val="center"/>
              <w:rPr>
                <w:rFonts w:cstheme="minorHAnsi"/>
                <w:lang w:val="en-US"/>
              </w:rPr>
            </w:pPr>
            <w:r w:rsidRPr="002B2B3A">
              <w:rPr>
                <w:rFonts w:cstheme="minorHAnsi"/>
                <w:lang w:val="en-US"/>
              </w:rPr>
              <w:t>339</w:t>
            </w:r>
          </w:p>
        </w:tc>
        <w:tc>
          <w:tcPr>
            <w:tcW w:w="1202" w:type="dxa"/>
            <w:tcBorders>
              <w:left w:val="single" w:sz="4" w:space="0" w:color="auto"/>
              <w:right w:val="single" w:sz="4" w:space="0" w:color="auto"/>
            </w:tcBorders>
          </w:tcPr>
          <w:p w14:paraId="0D752131" w14:textId="77777777" w:rsidR="002B2B3A" w:rsidRPr="002B2B3A" w:rsidRDefault="002B2B3A" w:rsidP="0059233B">
            <w:pPr>
              <w:jc w:val="center"/>
              <w:rPr>
                <w:rFonts w:cstheme="minorHAnsi"/>
                <w:lang w:val="en-US"/>
              </w:rPr>
            </w:pPr>
            <w:r w:rsidRPr="002B2B3A">
              <w:rPr>
                <w:rFonts w:cstheme="minorHAnsi"/>
                <w:lang w:val="en-US"/>
              </w:rPr>
              <w:t>105</w:t>
            </w:r>
          </w:p>
        </w:tc>
      </w:tr>
      <w:tr w:rsidR="002B2B3A" w:rsidRPr="002B2B3A" w14:paraId="45ABEB8D" w14:textId="77777777" w:rsidTr="0059233B">
        <w:trPr>
          <w:jc w:val="center"/>
        </w:trPr>
        <w:tc>
          <w:tcPr>
            <w:tcW w:w="1698" w:type="dxa"/>
            <w:tcBorders>
              <w:right w:val="single" w:sz="4" w:space="0" w:color="auto"/>
            </w:tcBorders>
          </w:tcPr>
          <w:p w14:paraId="16F8DF13" w14:textId="77777777" w:rsidR="002B2B3A" w:rsidRPr="002B2B3A" w:rsidRDefault="002B2B3A" w:rsidP="0059233B">
            <w:pPr>
              <w:rPr>
                <w:rFonts w:cstheme="minorHAnsi"/>
                <w:lang w:val="en-US"/>
              </w:rPr>
            </w:pPr>
            <w:r w:rsidRPr="002B2B3A">
              <w:rPr>
                <w:rFonts w:cstheme="minorHAnsi"/>
                <w:lang w:val="en-US"/>
              </w:rPr>
              <w:t>PDT</w:t>
            </w:r>
          </w:p>
        </w:tc>
        <w:tc>
          <w:tcPr>
            <w:tcW w:w="1132" w:type="dxa"/>
            <w:tcBorders>
              <w:left w:val="single" w:sz="4" w:space="0" w:color="auto"/>
              <w:right w:val="single" w:sz="4" w:space="0" w:color="auto"/>
            </w:tcBorders>
          </w:tcPr>
          <w:p w14:paraId="6492ABED" w14:textId="77777777" w:rsidR="002B2B3A" w:rsidRPr="002B2B3A" w:rsidRDefault="002B2B3A" w:rsidP="0059233B">
            <w:pPr>
              <w:jc w:val="center"/>
              <w:rPr>
                <w:rFonts w:cstheme="minorHAnsi"/>
                <w:lang w:val="en-US"/>
              </w:rPr>
            </w:pPr>
            <w:r w:rsidRPr="002B2B3A">
              <w:rPr>
                <w:rFonts w:cstheme="minorHAnsi"/>
                <w:lang w:val="en-US"/>
              </w:rPr>
              <w:t>30</w:t>
            </w:r>
          </w:p>
        </w:tc>
        <w:tc>
          <w:tcPr>
            <w:tcW w:w="993" w:type="dxa"/>
            <w:tcBorders>
              <w:left w:val="single" w:sz="4" w:space="0" w:color="auto"/>
              <w:right w:val="single" w:sz="4" w:space="0" w:color="auto"/>
            </w:tcBorders>
          </w:tcPr>
          <w:p w14:paraId="69DA7CA2" w14:textId="77777777" w:rsidR="002B2B3A" w:rsidRPr="002B2B3A" w:rsidRDefault="002B2B3A" w:rsidP="0059233B">
            <w:pPr>
              <w:jc w:val="center"/>
              <w:rPr>
                <w:rFonts w:cstheme="minorHAnsi"/>
                <w:lang w:val="en-US"/>
              </w:rPr>
            </w:pPr>
            <w:r w:rsidRPr="002B2B3A">
              <w:rPr>
                <w:rFonts w:cstheme="minorHAnsi"/>
                <w:lang w:val="en-US"/>
              </w:rPr>
              <w:t>22</w:t>
            </w:r>
          </w:p>
        </w:tc>
        <w:tc>
          <w:tcPr>
            <w:tcW w:w="1134" w:type="dxa"/>
            <w:tcBorders>
              <w:left w:val="single" w:sz="4" w:space="0" w:color="auto"/>
              <w:right w:val="single" w:sz="4" w:space="0" w:color="auto"/>
            </w:tcBorders>
          </w:tcPr>
          <w:p w14:paraId="7DEC5560" w14:textId="77777777" w:rsidR="002B2B3A" w:rsidRPr="002B2B3A" w:rsidRDefault="002B2B3A" w:rsidP="0059233B">
            <w:pPr>
              <w:jc w:val="center"/>
              <w:rPr>
                <w:rFonts w:cstheme="minorHAnsi"/>
                <w:lang w:val="en-US"/>
              </w:rPr>
            </w:pPr>
            <w:r w:rsidRPr="002B2B3A">
              <w:rPr>
                <w:rFonts w:cstheme="minorHAnsi"/>
                <w:lang w:val="en-US"/>
              </w:rPr>
              <w:t>155</w:t>
            </w:r>
          </w:p>
        </w:tc>
        <w:tc>
          <w:tcPr>
            <w:tcW w:w="1202" w:type="dxa"/>
            <w:tcBorders>
              <w:left w:val="single" w:sz="4" w:space="0" w:color="auto"/>
              <w:right w:val="single" w:sz="4" w:space="0" w:color="auto"/>
            </w:tcBorders>
          </w:tcPr>
          <w:p w14:paraId="6E942DBF" w14:textId="77777777" w:rsidR="002B2B3A" w:rsidRPr="002B2B3A" w:rsidRDefault="002B2B3A" w:rsidP="0059233B">
            <w:pPr>
              <w:jc w:val="center"/>
              <w:rPr>
                <w:rFonts w:cstheme="minorHAnsi"/>
                <w:lang w:val="en-US"/>
              </w:rPr>
            </w:pPr>
            <w:r w:rsidRPr="002B2B3A">
              <w:rPr>
                <w:rFonts w:cstheme="minorHAnsi"/>
                <w:lang w:val="en-US"/>
              </w:rPr>
              <w:t>63</w:t>
            </w:r>
          </w:p>
        </w:tc>
      </w:tr>
      <w:tr w:rsidR="002B2B3A" w:rsidRPr="002B2B3A" w14:paraId="3C9E10EA" w14:textId="77777777" w:rsidTr="0059233B">
        <w:trPr>
          <w:jc w:val="center"/>
        </w:trPr>
        <w:tc>
          <w:tcPr>
            <w:tcW w:w="1698" w:type="dxa"/>
            <w:tcBorders>
              <w:right w:val="single" w:sz="4" w:space="0" w:color="auto"/>
            </w:tcBorders>
          </w:tcPr>
          <w:p w14:paraId="6F78611A" w14:textId="77777777" w:rsidR="002B2B3A" w:rsidRPr="002B2B3A" w:rsidRDefault="002B2B3A" w:rsidP="0059233B">
            <w:pPr>
              <w:rPr>
                <w:rFonts w:cstheme="minorHAnsi"/>
                <w:lang w:val="en-US"/>
              </w:rPr>
            </w:pPr>
            <w:r w:rsidRPr="002B2B3A">
              <w:rPr>
                <w:rFonts w:cstheme="minorHAnsi"/>
                <w:lang w:val="en-US"/>
              </w:rPr>
              <w:t>DRS</w:t>
            </w:r>
          </w:p>
        </w:tc>
        <w:tc>
          <w:tcPr>
            <w:tcW w:w="1132" w:type="dxa"/>
            <w:tcBorders>
              <w:left w:val="single" w:sz="4" w:space="0" w:color="auto"/>
              <w:right w:val="single" w:sz="4" w:space="0" w:color="auto"/>
            </w:tcBorders>
          </w:tcPr>
          <w:p w14:paraId="78321D53" w14:textId="77777777" w:rsidR="002B2B3A" w:rsidRPr="002B2B3A" w:rsidRDefault="002B2B3A" w:rsidP="0059233B">
            <w:pPr>
              <w:jc w:val="center"/>
              <w:rPr>
                <w:rFonts w:cstheme="minorHAnsi"/>
                <w:lang w:val="en-US"/>
              </w:rPr>
            </w:pPr>
            <w:r w:rsidRPr="002B2B3A">
              <w:rPr>
                <w:rFonts w:cstheme="minorHAnsi"/>
                <w:lang w:val="en-US"/>
              </w:rPr>
              <w:t>25</w:t>
            </w:r>
          </w:p>
        </w:tc>
        <w:tc>
          <w:tcPr>
            <w:tcW w:w="993" w:type="dxa"/>
            <w:tcBorders>
              <w:left w:val="single" w:sz="4" w:space="0" w:color="auto"/>
              <w:right w:val="single" w:sz="4" w:space="0" w:color="auto"/>
            </w:tcBorders>
          </w:tcPr>
          <w:p w14:paraId="359BF529" w14:textId="77777777" w:rsidR="002B2B3A" w:rsidRPr="002B2B3A" w:rsidRDefault="002B2B3A" w:rsidP="0059233B">
            <w:pPr>
              <w:jc w:val="center"/>
              <w:rPr>
                <w:rFonts w:cstheme="minorHAnsi"/>
                <w:lang w:val="en-US"/>
              </w:rPr>
            </w:pPr>
            <w:r w:rsidRPr="002B2B3A">
              <w:rPr>
                <w:rFonts w:cstheme="minorHAnsi"/>
                <w:lang w:val="en-US"/>
              </w:rPr>
              <w:t>21</w:t>
            </w:r>
          </w:p>
        </w:tc>
        <w:tc>
          <w:tcPr>
            <w:tcW w:w="1134" w:type="dxa"/>
            <w:tcBorders>
              <w:left w:val="single" w:sz="4" w:space="0" w:color="auto"/>
              <w:right w:val="single" w:sz="4" w:space="0" w:color="auto"/>
            </w:tcBorders>
          </w:tcPr>
          <w:p w14:paraId="3B18F10C" w14:textId="77777777" w:rsidR="002B2B3A" w:rsidRPr="002B2B3A" w:rsidRDefault="002B2B3A" w:rsidP="0059233B">
            <w:pPr>
              <w:jc w:val="center"/>
              <w:rPr>
                <w:rFonts w:cstheme="minorHAnsi"/>
                <w:lang w:val="en-US"/>
              </w:rPr>
            </w:pPr>
            <w:r w:rsidRPr="002B2B3A">
              <w:rPr>
                <w:rFonts w:cstheme="minorHAnsi"/>
                <w:lang w:val="en-US"/>
              </w:rPr>
              <w:t>204</w:t>
            </w:r>
          </w:p>
        </w:tc>
        <w:tc>
          <w:tcPr>
            <w:tcW w:w="1202" w:type="dxa"/>
            <w:tcBorders>
              <w:left w:val="single" w:sz="4" w:space="0" w:color="auto"/>
              <w:right w:val="single" w:sz="4" w:space="0" w:color="auto"/>
            </w:tcBorders>
          </w:tcPr>
          <w:p w14:paraId="46E43A51" w14:textId="77777777" w:rsidR="002B2B3A" w:rsidRPr="002B2B3A" w:rsidRDefault="002B2B3A" w:rsidP="0059233B">
            <w:pPr>
              <w:jc w:val="center"/>
              <w:rPr>
                <w:rFonts w:cstheme="minorHAnsi"/>
                <w:lang w:val="en-US"/>
              </w:rPr>
            </w:pPr>
            <w:r w:rsidRPr="002B2B3A">
              <w:rPr>
                <w:rFonts w:cstheme="minorHAnsi"/>
                <w:lang w:val="en-US"/>
              </w:rPr>
              <w:t>62</w:t>
            </w:r>
          </w:p>
        </w:tc>
      </w:tr>
      <w:tr w:rsidR="002B2B3A" w:rsidRPr="002B2B3A" w14:paraId="35C64949" w14:textId="77777777" w:rsidTr="0059233B">
        <w:trPr>
          <w:jc w:val="center"/>
        </w:trPr>
        <w:tc>
          <w:tcPr>
            <w:tcW w:w="1698" w:type="dxa"/>
            <w:tcBorders>
              <w:right w:val="single" w:sz="4" w:space="0" w:color="auto"/>
            </w:tcBorders>
          </w:tcPr>
          <w:p w14:paraId="16FBB288" w14:textId="77777777" w:rsidR="002B2B3A" w:rsidRPr="0059233B" w:rsidRDefault="002B2B3A" w:rsidP="0059233B">
            <w:pPr>
              <w:jc w:val="right"/>
              <w:rPr>
                <w:rFonts w:cstheme="minorHAnsi"/>
                <w:i/>
                <w:iCs/>
                <w:lang w:val="en-US"/>
              </w:rPr>
            </w:pPr>
            <w:r w:rsidRPr="0059233B">
              <w:rPr>
                <w:rFonts w:cstheme="minorHAnsi"/>
                <w:i/>
                <w:iCs/>
                <w:lang w:val="en-US"/>
              </w:rPr>
              <w:t>DRS small</w:t>
            </w:r>
          </w:p>
        </w:tc>
        <w:tc>
          <w:tcPr>
            <w:tcW w:w="1132" w:type="dxa"/>
            <w:tcBorders>
              <w:left w:val="single" w:sz="4" w:space="0" w:color="auto"/>
              <w:right w:val="single" w:sz="4" w:space="0" w:color="auto"/>
            </w:tcBorders>
          </w:tcPr>
          <w:p w14:paraId="50FCD6DC" w14:textId="77777777" w:rsidR="002B2B3A" w:rsidRPr="002B2B3A" w:rsidRDefault="002B2B3A" w:rsidP="0059233B">
            <w:pPr>
              <w:jc w:val="center"/>
              <w:rPr>
                <w:rFonts w:cstheme="minorHAnsi"/>
                <w:lang w:val="en-US"/>
              </w:rPr>
            </w:pPr>
            <w:r w:rsidRPr="002B2B3A">
              <w:rPr>
                <w:rFonts w:cstheme="minorHAnsi"/>
                <w:lang w:val="en-US"/>
              </w:rPr>
              <w:t>23</w:t>
            </w:r>
          </w:p>
        </w:tc>
        <w:tc>
          <w:tcPr>
            <w:tcW w:w="993" w:type="dxa"/>
            <w:tcBorders>
              <w:left w:val="single" w:sz="4" w:space="0" w:color="auto"/>
              <w:right w:val="single" w:sz="4" w:space="0" w:color="auto"/>
            </w:tcBorders>
          </w:tcPr>
          <w:p w14:paraId="0ECB8C64" w14:textId="77777777" w:rsidR="002B2B3A" w:rsidRPr="002B2B3A" w:rsidRDefault="002B2B3A" w:rsidP="0059233B">
            <w:pPr>
              <w:jc w:val="center"/>
              <w:rPr>
                <w:rFonts w:cstheme="minorHAnsi"/>
                <w:lang w:val="en-US"/>
              </w:rPr>
            </w:pPr>
            <w:r w:rsidRPr="002B2B3A">
              <w:rPr>
                <w:rFonts w:cstheme="minorHAnsi"/>
                <w:lang w:val="en-US"/>
              </w:rPr>
              <w:t>20</w:t>
            </w:r>
          </w:p>
        </w:tc>
        <w:tc>
          <w:tcPr>
            <w:tcW w:w="1134" w:type="dxa"/>
            <w:tcBorders>
              <w:left w:val="single" w:sz="4" w:space="0" w:color="auto"/>
              <w:right w:val="single" w:sz="4" w:space="0" w:color="auto"/>
            </w:tcBorders>
          </w:tcPr>
          <w:p w14:paraId="31D5A355" w14:textId="77777777" w:rsidR="002B2B3A" w:rsidRPr="002B2B3A" w:rsidRDefault="002B2B3A" w:rsidP="0059233B">
            <w:pPr>
              <w:jc w:val="center"/>
              <w:rPr>
                <w:rFonts w:cstheme="minorHAnsi"/>
                <w:lang w:val="en-US"/>
              </w:rPr>
            </w:pPr>
            <w:r w:rsidRPr="002B2B3A">
              <w:rPr>
                <w:rFonts w:cstheme="minorHAnsi"/>
                <w:lang w:val="en-US"/>
              </w:rPr>
              <w:t>105</w:t>
            </w:r>
          </w:p>
        </w:tc>
        <w:tc>
          <w:tcPr>
            <w:tcW w:w="1202" w:type="dxa"/>
            <w:tcBorders>
              <w:left w:val="single" w:sz="4" w:space="0" w:color="auto"/>
              <w:right w:val="single" w:sz="4" w:space="0" w:color="auto"/>
            </w:tcBorders>
          </w:tcPr>
          <w:p w14:paraId="6BE7C6E6" w14:textId="77777777" w:rsidR="002B2B3A" w:rsidRPr="002B2B3A" w:rsidRDefault="002B2B3A" w:rsidP="0059233B">
            <w:pPr>
              <w:jc w:val="center"/>
              <w:rPr>
                <w:rFonts w:cstheme="minorHAnsi"/>
                <w:lang w:val="en-US"/>
              </w:rPr>
            </w:pPr>
            <w:r w:rsidRPr="002B2B3A">
              <w:rPr>
                <w:rFonts w:cstheme="minorHAnsi"/>
                <w:lang w:val="en-US"/>
              </w:rPr>
              <w:t>45</w:t>
            </w:r>
          </w:p>
        </w:tc>
      </w:tr>
      <w:tr w:rsidR="002B2B3A" w:rsidRPr="002B2B3A" w14:paraId="2A43A068" w14:textId="77777777" w:rsidTr="0059233B">
        <w:trPr>
          <w:jc w:val="center"/>
        </w:trPr>
        <w:tc>
          <w:tcPr>
            <w:tcW w:w="1698" w:type="dxa"/>
            <w:tcBorders>
              <w:right w:val="single" w:sz="4" w:space="0" w:color="auto"/>
            </w:tcBorders>
          </w:tcPr>
          <w:p w14:paraId="12F6465F" w14:textId="77777777" w:rsidR="002B2B3A" w:rsidRPr="0059233B" w:rsidRDefault="002B2B3A" w:rsidP="0059233B">
            <w:pPr>
              <w:jc w:val="right"/>
              <w:rPr>
                <w:rFonts w:cstheme="minorHAnsi"/>
                <w:i/>
                <w:iCs/>
                <w:lang w:val="en-US"/>
              </w:rPr>
            </w:pPr>
            <w:r w:rsidRPr="0059233B">
              <w:rPr>
                <w:rFonts w:cstheme="minorHAnsi"/>
                <w:i/>
                <w:iCs/>
                <w:lang w:val="en-US"/>
              </w:rPr>
              <w:t>DRS medium</w:t>
            </w:r>
          </w:p>
        </w:tc>
        <w:tc>
          <w:tcPr>
            <w:tcW w:w="1132" w:type="dxa"/>
            <w:tcBorders>
              <w:left w:val="single" w:sz="4" w:space="0" w:color="auto"/>
              <w:right w:val="single" w:sz="4" w:space="0" w:color="auto"/>
            </w:tcBorders>
          </w:tcPr>
          <w:p w14:paraId="0CF65D9E" w14:textId="77777777" w:rsidR="002B2B3A" w:rsidRPr="002B2B3A" w:rsidRDefault="002B2B3A" w:rsidP="0059233B">
            <w:pPr>
              <w:jc w:val="center"/>
              <w:rPr>
                <w:rFonts w:cstheme="minorHAnsi"/>
                <w:lang w:val="en-US"/>
              </w:rPr>
            </w:pPr>
            <w:r w:rsidRPr="002B2B3A">
              <w:rPr>
                <w:rFonts w:cstheme="minorHAnsi"/>
                <w:lang w:val="en-US"/>
              </w:rPr>
              <w:t>22</w:t>
            </w:r>
          </w:p>
        </w:tc>
        <w:tc>
          <w:tcPr>
            <w:tcW w:w="993" w:type="dxa"/>
            <w:tcBorders>
              <w:left w:val="single" w:sz="4" w:space="0" w:color="auto"/>
              <w:right w:val="single" w:sz="4" w:space="0" w:color="auto"/>
            </w:tcBorders>
          </w:tcPr>
          <w:p w14:paraId="6272253A" w14:textId="77777777" w:rsidR="002B2B3A" w:rsidRPr="002B2B3A" w:rsidRDefault="002B2B3A" w:rsidP="0059233B">
            <w:pPr>
              <w:jc w:val="center"/>
              <w:rPr>
                <w:rFonts w:cstheme="minorHAnsi"/>
                <w:lang w:val="en-US"/>
              </w:rPr>
            </w:pPr>
            <w:r w:rsidRPr="002B2B3A">
              <w:rPr>
                <w:rFonts w:cstheme="minorHAnsi"/>
                <w:lang w:val="en-US"/>
              </w:rPr>
              <w:t>21</w:t>
            </w:r>
          </w:p>
        </w:tc>
        <w:tc>
          <w:tcPr>
            <w:tcW w:w="1134" w:type="dxa"/>
            <w:tcBorders>
              <w:left w:val="single" w:sz="4" w:space="0" w:color="auto"/>
              <w:right w:val="single" w:sz="4" w:space="0" w:color="auto"/>
            </w:tcBorders>
          </w:tcPr>
          <w:p w14:paraId="500B1010" w14:textId="77777777" w:rsidR="002B2B3A" w:rsidRPr="002B2B3A" w:rsidRDefault="002B2B3A" w:rsidP="0059233B">
            <w:pPr>
              <w:jc w:val="center"/>
              <w:rPr>
                <w:rFonts w:cstheme="minorHAnsi"/>
                <w:lang w:val="en-US"/>
              </w:rPr>
            </w:pPr>
            <w:r w:rsidRPr="002B2B3A">
              <w:rPr>
                <w:rFonts w:cstheme="minorHAnsi"/>
                <w:lang w:val="en-US"/>
              </w:rPr>
              <w:t>129</w:t>
            </w:r>
          </w:p>
        </w:tc>
        <w:tc>
          <w:tcPr>
            <w:tcW w:w="1202" w:type="dxa"/>
            <w:tcBorders>
              <w:left w:val="single" w:sz="4" w:space="0" w:color="auto"/>
              <w:right w:val="single" w:sz="4" w:space="0" w:color="auto"/>
            </w:tcBorders>
          </w:tcPr>
          <w:p w14:paraId="53742887" w14:textId="77777777" w:rsidR="002B2B3A" w:rsidRPr="002B2B3A" w:rsidRDefault="002B2B3A" w:rsidP="0059233B">
            <w:pPr>
              <w:jc w:val="center"/>
              <w:rPr>
                <w:rFonts w:cstheme="minorHAnsi"/>
                <w:lang w:val="en-US"/>
              </w:rPr>
            </w:pPr>
            <w:r w:rsidRPr="002B2B3A">
              <w:rPr>
                <w:rFonts w:cstheme="minorHAnsi"/>
                <w:lang w:val="en-US"/>
              </w:rPr>
              <w:t>50</w:t>
            </w:r>
          </w:p>
        </w:tc>
      </w:tr>
      <w:tr w:rsidR="002B2B3A" w:rsidRPr="002B2B3A" w14:paraId="6E240150" w14:textId="77777777" w:rsidTr="0059233B">
        <w:trPr>
          <w:jc w:val="center"/>
        </w:trPr>
        <w:tc>
          <w:tcPr>
            <w:tcW w:w="1698" w:type="dxa"/>
            <w:tcBorders>
              <w:right w:val="single" w:sz="4" w:space="0" w:color="auto"/>
            </w:tcBorders>
          </w:tcPr>
          <w:p w14:paraId="7F6D75B1" w14:textId="77777777" w:rsidR="002B2B3A" w:rsidRPr="0059233B" w:rsidRDefault="002B2B3A" w:rsidP="0059233B">
            <w:pPr>
              <w:jc w:val="right"/>
              <w:rPr>
                <w:rFonts w:cstheme="minorHAnsi"/>
                <w:i/>
                <w:iCs/>
                <w:lang w:val="en-US"/>
              </w:rPr>
            </w:pPr>
            <w:r w:rsidRPr="0059233B">
              <w:rPr>
                <w:rFonts w:cstheme="minorHAnsi"/>
                <w:i/>
                <w:iCs/>
                <w:lang w:val="en-US"/>
              </w:rPr>
              <w:t>DRS big</w:t>
            </w:r>
          </w:p>
        </w:tc>
        <w:tc>
          <w:tcPr>
            <w:tcW w:w="1132" w:type="dxa"/>
            <w:tcBorders>
              <w:left w:val="single" w:sz="4" w:space="0" w:color="auto"/>
              <w:right w:val="single" w:sz="4" w:space="0" w:color="auto"/>
            </w:tcBorders>
          </w:tcPr>
          <w:p w14:paraId="2549052F" w14:textId="77777777" w:rsidR="002B2B3A" w:rsidRPr="002B2B3A" w:rsidRDefault="002B2B3A" w:rsidP="0059233B">
            <w:pPr>
              <w:jc w:val="center"/>
              <w:rPr>
                <w:rFonts w:cstheme="minorHAnsi"/>
                <w:lang w:val="en-US"/>
              </w:rPr>
            </w:pPr>
            <w:r w:rsidRPr="002B2B3A">
              <w:rPr>
                <w:rFonts w:cstheme="minorHAnsi"/>
                <w:lang w:val="en-US"/>
              </w:rPr>
              <w:t>28</w:t>
            </w:r>
          </w:p>
        </w:tc>
        <w:tc>
          <w:tcPr>
            <w:tcW w:w="993" w:type="dxa"/>
            <w:tcBorders>
              <w:left w:val="single" w:sz="4" w:space="0" w:color="auto"/>
              <w:right w:val="single" w:sz="4" w:space="0" w:color="auto"/>
            </w:tcBorders>
          </w:tcPr>
          <w:p w14:paraId="7D58958A" w14:textId="77777777" w:rsidR="002B2B3A" w:rsidRPr="002B2B3A" w:rsidRDefault="002B2B3A" w:rsidP="0059233B">
            <w:pPr>
              <w:jc w:val="center"/>
              <w:rPr>
                <w:rFonts w:cstheme="minorHAnsi"/>
                <w:lang w:val="en-US"/>
              </w:rPr>
            </w:pPr>
            <w:r w:rsidRPr="002B2B3A">
              <w:rPr>
                <w:rFonts w:cstheme="minorHAnsi"/>
                <w:lang w:val="en-US"/>
              </w:rPr>
              <w:t>21</w:t>
            </w:r>
          </w:p>
        </w:tc>
        <w:tc>
          <w:tcPr>
            <w:tcW w:w="1134" w:type="dxa"/>
            <w:tcBorders>
              <w:left w:val="single" w:sz="4" w:space="0" w:color="auto"/>
              <w:right w:val="single" w:sz="4" w:space="0" w:color="auto"/>
            </w:tcBorders>
          </w:tcPr>
          <w:p w14:paraId="4A6DDB8C" w14:textId="77777777" w:rsidR="002B2B3A" w:rsidRPr="002B2B3A" w:rsidRDefault="002B2B3A" w:rsidP="0059233B">
            <w:pPr>
              <w:jc w:val="center"/>
              <w:rPr>
                <w:rFonts w:cstheme="minorHAnsi"/>
                <w:lang w:val="en-US"/>
              </w:rPr>
            </w:pPr>
            <w:r w:rsidRPr="002B2B3A">
              <w:rPr>
                <w:rFonts w:cstheme="minorHAnsi"/>
                <w:lang w:val="en-US"/>
              </w:rPr>
              <w:t>263</w:t>
            </w:r>
          </w:p>
        </w:tc>
        <w:tc>
          <w:tcPr>
            <w:tcW w:w="1202" w:type="dxa"/>
            <w:tcBorders>
              <w:left w:val="single" w:sz="4" w:space="0" w:color="auto"/>
              <w:right w:val="single" w:sz="4" w:space="0" w:color="auto"/>
            </w:tcBorders>
          </w:tcPr>
          <w:p w14:paraId="738C72FB" w14:textId="77777777" w:rsidR="002B2B3A" w:rsidRPr="002B2B3A" w:rsidRDefault="002B2B3A" w:rsidP="0059233B">
            <w:pPr>
              <w:jc w:val="center"/>
              <w:rPr>
                <w:rFonts w:cstheme="minorHAnsi"/>
                <w:lang w:val="en-US"/>
              </w:rPr>
            </w:pPr>
            <w:r w:rsidRPr="002B2B3A">
              <w:rPr>
                <w:rFonts w:cstheme="minorHAnsi"/>
                <w:lang w:val="en-US"/>
              </w:rPr>
              <w:t>62</w:t>
            </w:r>
          </w:p>
        </w:tc>
      </w:tr>
    </w:tbl>
    <w:p w14:paraId="7D5FB373" w14:textId="77777777" w:rsidR="002B2B3A" w:rsidRPr="002F7CAD" w:rsidRDefault="002B2B3A" w:rsidP="002F7CAD">
      <w:pPr>
        <w:jc w:val="both"/>
        <w:rPr>
          <w:rFonts w:cstheme="minorHAnsi"/>
          <w:lang w:val="en-US"/>
        </w:rPr>
      </w:pPr>
    </w:p>
    <w:p w14:paraId="0D020966" w14:textId="1761FE66" w:rsidR="002B2B3A" w:rsidRPr="00BA162D" w:rsidRDefault="00BA162D" w:rsidP="00BA162D">
      <w:pPr>
        <w:jc w:val="both"/>
        <w:rPr>
          <w:rFonts w:cstheme="minorHAnsi"/>
          <w:lang w:val="en-US"/>
        </w:rPr>
      </w:pPr>
      <w:r>
        <w:rPr>
          <w:rFonts w:cstheme="minorHAnsi"/>
          <w:lang w:val="en-US"/>
        </w:rPr>
        <w:t>C</w:t>
      </w:r>
      <w:r w:rsidR="005027BE" w:rsidRPr="002F7CAD">
        <w:rPr>
          <w:rFonts w:cstheme="minorHAnsi"/>
          <w:lang w:val="en-US"/>
        </w:rPr>
        <w:t xml:space="preserve">linic </w:t>
      </w:r>
      <w:r>
        <w:rPr>
          <w:rFonts w:cstheme="minorHAnsi"/>
          <w:lang w:val="en-US"/>
        </w:rPr>
        <w:t xml:space="preserve">tests show a clear improvement in stereoacuity for stereo-anomalous participants, as Table </w:t>
      </w:r>
      <w:r w:rsidR="007E3567">
        <w:rPr>
          <w:rFonts w:cstheme="minorHAnsi"/>
          <w:lang w:val="en-US"/>
        </w:rPr>
        <w:t>4</w:t>
      </w:r>
      <w:r>
        <w:rPr>
          <w:rFonts w:cstheme="minorHAnsi"/>
          <w:lang w:val="en-US"/>
        </w:rPr>
        <w:t xml:space="preserve"> resumes, but that improvement is not detected in stereo-normal group. Meanwhile, </w:t>
      </w:r>
      <w:r w:rsidR="005027BE" w:rsidRPr="002F7CAD">
        <w:rPr>
          <w:rFonts w:cstheme="minorHAnsi"/>
          <w:lang w:val="en-US"/>
        </w:rPr>
        <w:t xml:space="preserve">psychophysical </w:t>
      </w:r>
      <w:r>
        <w:rPr>
          <w:rFonts w:cstheme="minorHAnsi"/>
          <w:lang w:val="en-US"/>
        </w:rPr>
        <w:t>tests confirm the improvement of stereo-anomalous participants and, importantly, also show improvements of stereo-normal participants.</w:t>
      </w:r>
    </w:p>
    <w:p w14:paraId="280FAE66" w14:textId="5551E8BD" w:rsidR="005027BE" w:rsidRDefault="00A760B1" w:rsidP="002F7CAD">
      <w:pPr>
        <w:jc w:val="both"/>
        <w:rPr>
          <w:rFonts w:cstheme="minorHAnsi"/>
          <w:sz w:val="18"/>
          <w:szCs w:val="18"/>
          <w:lang w:val="en-US"/>
        </w:rPr>
      </w:pPr>
      <w:r w:rsidRPr="00585F6B">
        <w:rPr>
          <w:rFonts w:cstheme="minorHAnsi"/>
          <w:sz w:val="18"/>
          <w:szCs w:val="18"/>
          <w:lang w:val="en-US"/>
        </w:rPr>
        <w:t xml:space="preserve">Table </w:t>
      </w:r>
      <w:r w:rsidR="007E3567">
        <w:rPr>
          <w:rFonts w:cstheme="minorHAnsi"/>
          <w:sz w:val="18"/>
          <w:szCs w:val="18"/>
          <w:lang w:val="en-US"/>
        </w:rPr>
        <w:t>4</w:t>
      </w:r>
      <w:r w:rsidRPr="00585F6B">
        <w:rPr>
          <w:rFonts w:cstheme="minorHAnsi"/>
          <w:sz w:val="18"/>
          <w:szCs w:val="18"/>
          <w:lang w:val="en-US"/>
        </w:rPr>
        <w:t>. Clinic and Psychophysical test results</w:t>
      </w:r>
      <w:r w:rsidR="007B4668" w:rsidRPr="00585F6B">
        <w:rPr>
          <w:rFonts w:cstheme="minorHAnsi"/>
          <w:sz w:val="18"/>
          <w:szCs w:val="18"/>
          <w:lang w:val="en-US"/>
        </w:rPr>
        <w:t>. Participants where initial value is equal or bigger than</w:t>
      </w:r>
      <w:r w:rsidRPr="00585F6B">
        <w:rPr>
          <w:rFonts w:cstheme="minorHAnsi"/>
          <w:sz w:val="18"/>
          <w:szCs w:val="18"/>
          <w:lang w:val="en-US"/>
        </w:rPr>
        <w:t xml:space="preserve"> after treatment</w:t>
      </w:r>
      <w:r w:rsidR="002E1FD2" w:rsidRPr="00585F6B">
        <w:rPr>
          <w:rFonts w:cstheme="minorHAnsi"/>
          <w:sz w:val="18"/>
          <w:szCs w:val="18"/>
          <w:lang w:val="en-US"/>
        </w:rPr>
        <w:t>, and participants where initial value is strictly bigger than final value</w:t>
      </w:r>
      <w:r w:rsidRPr="00585F6B">
        <w:rPr>
          <w:rFonts w:cstheme="minorHAnsi"/>
          <w:sz w:val="18"/>
          <w:szCs w:val="18"/>
          <w:lang w:val="en-US"/>
        </w:rPr>
        <w:t xml:space="preserve"> (both stereo-normal group and stereo-anomalous group have N=10)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gridCol w:w="1699"/>
        <w:gridCol w:w="1699"/>
      </w:tblGrid>
      <w:tr w:rsidR="002B2B3A" w:rsidRPr="002B2B3A" w14:paraId="1D548804" w14:textId="77777777" w:rsidTr="0059233B">
        <w:tc>
          <w:tcPr>
            <w:tcW w:w="1698" w:type="dxa"/>
          </w:tcPr>
          <w:p w14:paraId="197AFA06" w14:textId="77777777" w:rsidR="002B2B3A" w:rsidRPr="002B2B3A" w:rsidRDefault="002B2B3A" w:rsidP="009B5AA8">
            <w:pPr>
              <w:jc w:val="both"/>
              <w:rPr>
                <w:rFonts w:cstheme="minorHAnsi"/>
                <w:lang w:val="en-US"/>
              </w:rPr>
            </w:pPr>
          </w:p>
        </w:tc>
        <w:tc>
          <w:tcPr>
            <w:tcW w:w="3398" w:type="dxa"/>
            <w:gridSpan w:val="2"/>
            <w:tcBorders>
              <w:right w:val="single" w:sz="4" w:space="0" w:color="auto"/>
            </w:tcBorders>
          </w:tcPr>
          <w:p w14:paraId="1DD66763" w14:textId="77777777" w:rsidR="002B2B3A" w:rsidRPr="002B2B3A" w:rsidRDefault="002B2B3A" w:rsidP="009B5AA8">
            <w:pPr>
              <w:jc w:val="center"/>
              <w:rPr>
                <w:rFonts w:cstheme="minorHAnsi"/>
                <w:lang w:val="en-US"/>
              </w:rPr>
            </w:pPr>
            <w:r w:rsidRPr="002B2B3A">
              <w:rPr>
                <w:rFonts w:cstheme="minorHAnsi"/>
                <w:lang w:val="en-US"/>
              </w:rPr>
              <w:t>Stereo-normal</w:t>
            </w:r>
          </w:p>
        </w:tc>
        <w:tc>
          <w:tcPr>
            <w:tcW w:w="3398" w:type="dxa"/>
            <w:gridSpan w:val="2"/>
            <w:tcBorders>
              <w:left w:val="single" w:sz="4" w:space="0" w:color="auto"/>
            </w:tcBorders>
          </w:tcPr>
          <w:p w14:paraId="45490513" w14:textId="77777777" w:rsidR="002B2B3A" w:rsidRPr="002B2B3A" w:rsidRDefault="002B2B3A" w:rsidP="009B5AA8">
            <w:pPr>
              <w:jc w:val="center"/>
              <w:rPr>
                <w:rFonts w:cstheme="minorHAnsi"/>
                <w:lang w:val="en-US"/>
              </w:rPr>
            </w:pPr>
            <w:r w:rsidRPr="002B2B3A">
              <w:rPr>
                <w:rFonts w:cstheme="minorHAnsi"/>
                <w:lang w:val="en-US"/>
              </w:rPr>
              <w:t>Stereo-anomalous</w:t>
            </w:r>
          </w:p>
        </w:tc>
      </w:tr>
      <w:tr w:rsidR="002B2B3A" w:rsidRPr="002B2B3A" w14:paraId="75730E9A" w14:textId="77777777" w:rsidTr="0059233B">
        <w:tc>
          <w:tcPr>
            <w:tcW w:w="1698" w:type="dxa"/>
            <w:tcBorders>
              <w:right w:val="single" w:sz="4" w:space="0" w:color="auto"/>
            </w:tcBorders>
          </w:tcPr>
          <w:p w14:paraId="4EF2BA53" w14:textId="77777777" w:rsidR="002B2B3A" w:rsidRPr="002B2B3A" w:rsidRDefault="002B2B3A" w:rsidP="009B5AA8">
            <w:pPr>
              <w:jc w:val="both"/>
              <w:rPr>
                <w:rFonts w:cstheme="minorHAnsi"/>
                <w:lang w:val="en-US"/>
              </w:rPr>
            </w:pPr>
          </w:p>
        </w:tc>
        <w:tc>
          <w:tcPr>
            <w:tcW w:w="1699" w:type="dxa"/>
            <w:tcBorders>
              <w:left w:val="single" w:sz="4" w:space="0" w:color="auto"/>
              <w:right w:val="single" w:sz="4" w:space="0" w:color="auto"/>
            </w:tcBorders>
          </w:tcPr>
          <w:p w14:paraId="50E2D6D2" w14:textId="1F038D9C" w:rsidR="002B2B3A" w:rsidRPr="002B2B3A" w:rsidRDefault="002B2B3A" w:rsidP="009B5AA8">
            <w:pPr>
              <w:jc w:val="center"/>
              <w:rPr>
                <w:rFonts w:cstheme="minorHAnsi"/>
                <w:lang w:val="en-US"/>
              </w:rPr>
            </w:pPr>
            <w:r>
              <w:rPr>
                <w:rFonts w:cstheme="minorHAnsi"/>
                <w:lang w:val="en-US"/>
              </w:rPr>
              <w:t>Initial ≥ Final</w:t>
            </w:r>
          </w:p>
        </w:tc>
        <w:tc>
          <w:tcPr>
            <w:tcW w:w="1699" w:type="dxa"/>
            <w:tcBorders>
              <w:left w:val="single" w:sz="4" w:space="0" w:color="auto"/>
              <w:right w:val="single" w:sz="4" w:space="0" w:color="auto"/>
            </w:tcBorders>
          </w:tcPr>
          <w:p w14:paraId="295819DF" w14:textId="1223F7BB" w:rsidR="002B2B3A" w:rsidRPr="002B2B3A" w:rsidRDefault="002B2B3A" w:rsidP="009B5AA8">
            <w:pPr>
              <w:jc w:val="center"/>
              <w:rPr>
                <w:rFonts w:cstheme="minorHAnsi"/>
                <w:lang w:val="en-US"/>
              </w:rPr>
            </w:pPr>
            <w:r>
              <w:rPr>
                <w:rFonts w:cstheme="minorHAnsi"/>
                <w:lang w:val="en-US"/>
              </w:rPr>
              <w:t>Initial &gt; Final</w:t>
            </w:r>
          </w:p>
        </w:tc>
        <w:tc>
          <w:tcPr>
            <w:tcW w:w="1699" w:type="dxa"/>
            <w:tcBorders>
              <w:left w:val="single" w:sz="4" w:space="0" w:color="auto"/>
              <w:right w:val="single" w:sz="4" w:space="0" w:color="auto"/>
            </w:tcBorders>
          </w:tcPr>
          <w:p w14:paraId="33E542D9" w14:textId="2D34F99B" w:rsidR="002B2B3A" w:rsidRPr="002B2B3A" w:rsidRDefault="002B2B3A" w:rsidP="009B5AA8">
            <w:pPr>
              <w:jc w:val="center"/>
              <w:rPr>
                <w:rFonts w:cstheme="minorHAnsi"/>
                <w:lang w:val="en-US"/>
              </w:rPr>
            </w:pPr>
            <w:r>
              <w:rPr>
                <w:rFonts w:cstheme="minorHAnsi"/>
                <w:lang w:val="en-US"/>
              </w:rPr>
              <w:t>Initial ≥ Final</w:t>
            </w:r>
          </w:p>
        </w:tc>
        <w:tc>
          <w:tcPr>
            <w:tcW w:w="1699" w:type="dxa"/>
            <w:tcBorders>
              <w:left w:val="single" w:sz="4" w:space="0" w:color="auto"/>
            </w:tcBorders>
          </w:tcPr>
          <w:p w14:paraId="7D425991" w14:textId="7918D01E" w:rsidR="002B2B3A" w:rsidRPr="002B2B3A" w:rsidRDefault="002B2B3A" w:rsidP="009B5AA8">
            <w:pPr>
              <w:jc w:val="center"/>
              <w:rPr>
                <w:rFonts w:cstheme="minorHAnsi"/>
                <w:lang w:val="en-US"/>
              </w:rPr>
            </w:pPr>
            <w:r>
              <w:rPr>
                <w:rFonts w:cstheme="minorHAnsi"/>
                <w:lang w:val="en-US"/>
              </w:rPr>
              <w:t>Initial &gt; Final</w:t>
            </w:r>
          </w:p>
        </w:tc>
      </w:tr>
      <w:tr w:rsidR="002B2B3A" w:rsidRPr="002B2B3A" w14:paraId="7474D38E" w14:textId="77777777" w:rsidTr="0059233B">
        <w:tc>
          <w:tcPr>
            <w:tcW w:w="1698" w:type="dxa"/>
            <w:tcBorders>
              <w:right w:val="single" w:sz="4" w:space="0" w:color="auto"/>
            </w:tcBorders>
          </w:tcPr>
          <w:p w14:paraId="5A041EC2" w14:textId="77777777" w:rsidR="002B2B3A" w:rsidRPr="002B2B3A" w:rsidRDefault="002B2B3A" w:rsidP="009B5AA8">
            <w:pPr>
              <w:jc w:val="both"/>
              <w:rPr>
                <w:rFonts w:cstheme="minorHAnsi"/>
                <w:lang w:val="en-US"/>
              </w:rPr>
            </w:pPr>
            <w:proofErr w:type="spellStart"/>
            <w:r w:rsidRPr="002B2B3A">
              <w:rPr>
                <w:rFonts w:cstheme="minorHAnsi"/>
                <w:lang w:val="en-US"/>
              </w:rPr>
              <w:t>Randot</w:t>
            </w:r>
            <w:proofErr w:type="spellEnd"/>
            <w:r w:rsidRPr="002B2B3A">
              <w:rPr>
                <w:rFonts w:cstheme="minorHAnsi"/>
                <w:lang w:val="en-US"/>
              </w:rPr>
              <w:t xml:space="preserve"> Circles</w:t>
            </w:r>
          </w:p>
        </w:tc>
        <w:tc>
          <w:tcPr>
            <w:tcW w:w="1699" w:type="dxa"/>
            <w:tcBorders>
              <w:left w:val="single" w:sz="4" w:space="0" w:color="auto"/>
              <w:right w:val="single" w:sz="4" w:space="0" w:color="auto"/>
            </w:tcBorders>
          </w:tcPr>
          <w:p w14:paraId="6B1CD935" w14:textId="083CE3BD" w:rsidR="002B2B3A" w:rsidRPr="002B2B3A" w:rsidRDefault="002B2B3A" w:rsidP="009B5AA8">
            <w:pPr>
              <w:jc w:val="center"/>
              <w:rPr>
                <w:rFonts w:cstheme="minorHAnsi"/>
                <w:lang w:val="en-US"/>
              </w:rPr>
            </w:pPr>
            <w:r>
              <w:rPr>
                <w:rFonts w:cstheme="minorHAnsi"/>
                <w:lang w:val="en-US"/>
              </w:rPr>
              <w:t>10</w:t>
            </w:r>
          </w:p>
        </w:tc>
        <w:tc>
          <w:tcPr>
            <w:tcW w:w="1699" w:type="dxa"/>
            <w:tcBorders>
              <w:left w:val="single" w:sz="4" w:space="0" w:color="auto"/>
              <w:right w:val="single" w:sz="4" w:space="0" w:color="auto"/>
            </w:tcBorders>
          </w:tcPr>
          <w:p w14:paraId="4CC5B333" w14:textId="1B159BC9" w:rsidR="002B2B3A" w:rsidRPr="002B2B3A" w:rsidRDefault="00BA162D" w:rsidP="009B5AA8">
            <w:pPr>
              <w:jc w:val="center"/>
              <w:rPr>
                <w:rFonts w:cstheme="minorHAnsi"/>
                <w:lang w:val="en-US"/>
              </w:rPr>
            </w:pPr>
            <w:r>
              <w:rPr>
                <w:rFonts w:cstheme="minorHAnsi"/>
                <w:lang w:val="en-US"/>
              </w:rPr>
              <w:t>0</w:t>
            </w:r>
          </w:p>
        </w:tc>
        <w:tc>
          <w:tcPr>
            <w:tcW w:w="1699" w:type="dxa"/>
            <w:tcBorders>
              <w:left w:val="single" w:sz="4" w:space="0" w:color="auto"/>
              <w:right w:val="single" w:sz="4" w:space="0" w:color="auto"/>
            </w:tcBorders>
          </w:tcPr>
          <w:p w14:paraId="57788990" w14:textId="4C11572F" w:rsidR="002B2B3A" w:rsidRPr="002B2B3A" w:rsidRDefault="00BA162D" w:rsidP="009B5AA8">
            <w:pPr>
              <w:jc w:val="center"/>
              <w:rPr>
                <w:rFonts w:cstheme="minorHAnsi"/>
                <w:lang w:val="en-US"/>
              </w:rPr>
            </w:pPr>
            <w:r>
              <w:rPr>
                <w:rFonts w:cstheme="minorHAnsi"/>
                <w:lang w:val="en-US"/>
              </w:rPr>
              <w:t>10</w:t>
            </w:r>
          </w:p>
        </w:tc>
        <w:tc>
          <w:tcPr>
            <w:tcW w:w="1699" w:type="dxa"/>
            <w:tcBorders>
              <w:left w:val="single" w:sz="4" w:space="0" w:color="auto"/>
            </w:tcBorders>
          </w:tcPr>
          <w:p w14:paraId="46423194" w14:textId="68052C8B" w:rsidR="002B2B3A" w:rsidRPr="002B2B3A" w:rsidRDefault="00BA162D" w:rsidP="009B5AA8">
            <w:pPr>
              <w:jc w:val="center"/>
              <w:rPr>
                <w:rFonts w:cstheme="minorHAnsi"/>
                <w:lang w:val="en-US"/>
              </w:rPr>
            </w:pPr>
            <w:r>
              <w:rPr>
                <w:rFonts w:cstheme="minorHAnsi"/>
                <w:lang w:val="en-US"/>
              </w:rPr>
              <w:t>9</w:t>
            </w:r>
          </w:p>
        </w:tc>
      </w:tr>
      <w:tr w:rsidR="002B2B3A" w:rsidRPr="002B2B3A" w14:paraId="355E3939" w14:textId="77777777" w:rsidTr="0059233B">
        <w:tc>
          <w:tcPr>
            <w:tcW w:w="1698" w:type="dxa"/>
            <w:tcBorders>
              <w:right w:val="single" w:sz="4" w:space="0" w:color="auto"/>
            </w:tcBorders>
          </w:tcPr>
          <w:p w14:paraId="40E4D1CB" w14:textId="77777777" w:rsidR="002B2B3A" w:rsidRPr="002B2B3A" w:rsidRDefault="002B2B3A" w:rsidP="009B5AA8">
            <w:pPr>
              <w:jc w:val="both"/>
              <w:rPr>
                <w:rFonts w:cstheme="minorHAnsi"/>
                <w:lang w:val="en-US"/>
              </w:rPr>
            </w:pPr>
            <w:r w:rsidRPr="002B2B3A">
              <w:rPr>
                <w:rFonts w:cstheme="minorHAnsi"/>
                <w:lang w:val="en-US"/>
              </w:rPr>
              <w:t>Random Dot 3</w:t>
            </w:r>
          </w:p>
        </w:tc>
        <w:tc>
          <w:tcPr>
            <w:tcW w:w="1699" w:type="dxa"/>
            <w:tcBorders>
              <w:left w:val="single" w:sz="4" w:space="0" w:color="auto"/>
              <w:right w:val="single" w:sz="4" w:space="0" w:color="auto"/>
            </w:tcBorders>
          </w:tcPr>
          <w:p w14:paraId="25511F1B" w14:textId="5A14246F" w:rsidR="002B2B3A" w:rsidRPr="002B2B3A" w:rsidRDefault="002B2B3A" w:rsidP="009B5AA8">
            <w:pPr>
              <w:jc w:val="center"/>
              <w:rPr>
                <w:rFonts w:cstheme="minorHAnsi"/>
                <w:lang w:val="en-US"/>
              </w:rPr>
            </w:pPr>
            <w:r>
              <w:rPr>
                <w:rFonts w:cstheme="minorHAnsi"/>
                <w:lang w:val="en-US"/>
              </w:rPr>
              <w:t>10</w:t>
            </w:r>
          </w:p>
        </w:tc>
        <w:tc>
          <w:tcPr>
            <w:tcW w:w="1699" w:type="dxa"/>
            <w:tcBorders>
              <w:left w:val="single" w:sz="4" w:space="0" w:color="auto"/>
              <w:right w:val="single" w:sz="4" w:space="0" w:color="auto"/>
            </w:tcBorders>
          </w:tcPr>
          <w:p w14:paraId="342317CA" w14:textId="27062A30" w:rsidR="002B2B3A" w:rsidRPr="002B2B3A" w:rsidRDefault="00BA162D" w:rsidP="009B5AA8">
            <w:pPr>
              <w:jc w:val="center"/>
              <w:rPr>
                <w:rFonts w:cstheme="minorHAnsi"/>
                <w:lang w:val="en-US"/>
              </w:rPr>
            </w:pPr>
            <w:r>
              <w:rPr>
                <w:rFonts w:cstheme="minorHAnsi"/>
                <w:lang w:val="en-US"/>
              </w:rPr>
              <w:t>0</w:t>
            </w:r>
          </w:p>
        </w:tc>
        <w:tc>
          <w:tcPr>
            <w:tcW w:w="1699" w:type="dxa"/>
            <w:tcBorders>
              <w:left w:val="single" w:sz="4" w:space="0" w:color="auto"/>
              <w:right w:val="single" w:sz="4" w:space="0" w:color="auto"/>
            </w:tcBorders>
          </w:tcPr>
          <w:p w14:paraId="41547713" w14:textId="57086F6F" w:rsidR="002B2B3A" w:rsidRPr="002B2B3A" w:rsidRDefault="00BA162D" w:rsidP="009B5AA8">
            <w:pPr>
              <w:jc w:val="center"/>
              <w:rPr>
                <w:rFonts w:cstheme="minorHAnsi"/>
                <w:lang w:val="en-US"/>
              </w:rPr>
            </w:pPr>
            <w:r>
              <w:rPr>
                <w:rFonts w:cstheme="minorHAnsi"/>
                <w:lang w:val="en-US"/>
              </w:rPr>
              <w:t>10</w:t>
            </w:r>
          </w:p>
        </w:tc>
        <w:tc>
          <w:tcPr>
            <w:tcW w:w="1699" w:type="dxa"/>
            <w:tcBorders>
              <w:left w:val="single" w:sz="4" w:space="0" w:color="auto"/>
            </w:tcBorders>
          </w:tcPr>
          <w:p w14:paraId="6068F3CF" w14:textId="298AC0D1" w:rsidR="002B2B3A" w:rsidRPr="002B2B3A" w:rsidRDefault="00BA162D" w:rsidP="009B5AA8">
            <w:pPr>
              <w:jc w:val="center"/>
              <w:rPr>
                <w:rFonts w:cstheme="minorHAnsi"/>
                <w:lang w:val="en-US"/>
              </w:rPr>
            </w:pPr>
            <w:r>
              <w:rPr>
                <w:rFonts w:cstheme="minorHAnsi"/>
                <w:lang w:val="en-US"/>
              </w:rPr>
              <w:t>7</w:t>
            </w:r>
          </w:p>
        </w:tc>
      </w:tr>
      <w:tr w:rsidR="002B2B3A" w:rsidRPr="002B2B3A" w14:paraId="342B56F8" w14:textId="77777777" w:rsidTr="0059233B">
        <w:tc>
          <w:tcPr>
            <w:tcW w:w="1698" w:type="dxa"/>
            <w:tcBorders>
              <w:right w:val="single" w:sz="4" w:space="0" w:color="auto"/>
            </w:tcBorders>
          </w:tcPr>
          <w:p w14:paraId="7AC5FE32" w14:textId="77777777" w:rsidR="002B2B3A" w:rsidRPr="002B2B3A" w:rsidRDefault="002B2B3A" w:rsidP="009B5AA8">
            <w:pPr>
              <w:jc w:val="both"/>
              <w:rPr>
                <w:rFonts w:cstheme="minorHAnsi"/>
                <w:lang w:val="en-US"/>
              </w:rPr>
            </w:pPr>
            <w:r w:rsidRPr="002B2B3A">
              <w:rPr>
                <w:rFonts w:cstheme="minorHAnsi"/>
                <w:lang w:val="en-US"/>
              </w:rPr>
              <w:lastRenderedPageBreak/>
              <w:t>PDT</w:t>
            </w:r>
          </w:p>
        </w:tc>
        <w:tc>
          <w:tcPr>
            <w:tcW w:w="1699" w:type="dxa"/>
            <w:tcBorders>
              <w:left w:val="single" w:sz="4" w:space="0" w:color="auto"/>
              <w:right w:val="single" w:sz="4" w:space="0" w:color="auto"/>
            </w:tcBorders>
          </w:tcPr>
          <w:p w14:paraId="18B5B0BD" w14:textId="6270ABD1" w:rsidR="002B2B3A" w:rsidRPr="002B2B3A" w:rsidRDefault="00BA162D" w:rsidP="009B5AA8">
            <w:pPr>
              <w:jc w:val="center"/>
              <w:rPr>
                <w:rFonts w:cstheme="minorHAnsi"/>
                <w:lang w:val="en-US"/>
              </w:rPr>
            </w:pPr>
            <w:r>
              <w:rPr>
                <w:rFonts w:cstheme="minorHAnsi"/>
                <w:lang w:val="en-US"/>
              </w:rPr>
              <w:t>8</w:t>
            </w:r>
          </w:p>
        </w:tc>
        <w:tc>
          <w:tcPr>
            <w:tcW w:w="1699" w:type="dxa"/>
            <w:tcBorders>
              <w:left w:val="single" w:sz="4" w:space="0" w:color="auto"/>
              <w:right w:val="single" w:sz="4" w:space="0" w:color="auto"/>
            </w:tcBorders>
          </w:tcPr>
          <w:p w14:paraId="0D49FDC8" w14:textId="328D47CF" w:rsidR="002B2B3A" w:rsidRPr="002B2B3A" w:rsidRDefault="00BA162D" w:rsidP="009B5AA8">
            <w:pPr>
              <w:jc w:val="center"/>
              <w:rPr>
                <w:rFonts w:cstheme="minorHAnsi"/>
                <w:lang w:val="en-US"/>
              </w:rPr>
            </w:pPr>
            <w:r>
              <w:rPr>
                <w:rFonts w:cstheme="minorHAnsi"/>
                <w:lang w:val="en-US"/>
              </w:rPr>
              <w:t>7</w:t>
            </w:r>
          </w:p>
        </w:tc>
        <w:tc>
          <w:tcPr>
            <w:tcW w:w="1699" w:type="dxa"/>
            <w:tcBorders>
              <w:left w:val="single" w:sz="4" w:space="0" w:color="auto"/>
              <w:right w:val="single" w:sz="4" w:space="0" w:color="auto"/>
            </w:tcBorders>
          </w:tcPr>
          <w:p w14:paraId="6A99A131" w14:textId="79A7E2CB" w:rsidR="002B2B3A" w:rsidRPr="002B2B3A" w:rsidRDefault="00BA162D" w:rsidP="009B5AA8">
            <w:pPr>
              <w:jc w:val="center"/>
              <w:rPr>
                <w:rFonts w:cstheme="minorHAnsi"/>
                <w:lang w:val="en-US"/>
              </w:rPr>
            </w:pPr>
            <w:r>
              <w:rPr>
                <w:rFonts w:cstheme="minorHAnsi"/>
                <w:lang w:val="en-US"/>
              </w:rPr>
              <w:t>8</w:t>
            </w:r>
          </w:p>
        </w:tc>
        <w:tc>
          <w:tcPr>
            <w:tcW w:w="1699" w:type="dxa"/>
            <w:tcBorders>
              <w:left w:val="single" w:sz="4" w:space="0" w:color="auto"/>
            </w:tcBorders>
          </w:tcPr>
          <w:p w14:paraId="22C9D634" w14:textId="4B13D01E" w:rsidR="002B2B3A" w:rsidRPr="002B2B3A" w:rsidRDefault="00BA162D" w:rsidP="009B5AA8">
            <w:pPr>
              <w:jc w:val="center"/>
              <w:rPr>
                <w:rFonts w:cstheme="minorHAnsi"/>
                <w:lang w:val="en-US"/>
              </w:rPr>
            </w:pPr>
            <w:r>
              <w:rPr>
                <w:rFonts w:cstheme="minorHAnsi"/>
                <w:lang w:val="en-US"/>
              </w:rPr>
              <w:t>8</w:t>
            </w:r>
          </w:p>
        </w:tc>
      </w:tr>
      <w:tr w:rsidR="002B2B3A" w:rsidRPr="002B2B3A" w14:paraId="5B273C8E" w14:textId="77777777" w:rsidTr="0059233B">
        <w:tc>
          <w:tcPr>
            <w:tcW w:w="1698" w:type="dxa"/>
            <w:tcBorders>
              <w:right w:val="single" w:sz="4" w:space="0" w:color="auto"/>
            </w:tcBorders>
          </w:tcPr>
          <w:p w14:paraId="7DB425E8" w14:textId="77777777" w:rsidR="002B2B3A" w:rsidRPr="002B2B3A" w:rsidRDefault="002B2B3A" w:rsidP="009B5AA8">
            <w:pPr>
              <w:jc w:val="both"/>
              <w:rPr>
                <w:rFonts w:cstheme="minorHAnsi"/>
                <w:lang w:val="en-US"/>
              </w:rPr>
            </w:pPr>
            <w:r w:rsidRPr="002B2B3A">
              <w:rPr>
                <w:rFonts w:cstheme="minorHAnsi"/>
                <w:lang w:val="en-US"/>
              </w:rPr>
              <w:t>DRS</w:t>
            </w:r>
          </w:p>
        </w:tc>
        <w:tc>
          <w:tcPr>
            <w:tcW w:w="1699" w:type="dxa"/>
            <w:tcBorders>
              <w:left w:val="single" w:sz="4" w:space="0" w:color="auto"/>
              <w:right w:val="single" w:sz="4" w:space="0" w:color="auto"/>
            </w:tcBorders>
          </w:tcPr>
          <w:p w14:paraId="031F2FDE" w14:textId="177C6AB0" w:rsidR="002B2B3A" w:rsidRPr="002B2B3A" w:rsidRDefault="00BA162D" w:rsidP="009B5AA8">
            <w:pPr>
              <w:jc w:val="center"/>
              <w:rPr>
                <w:rFonts w:cstheme="minorHAnsi"/>
                <w:lang w:val="en-US"/>
              </w:rPr>
            </w:pPr>
            <w:r>
              <w:rPr>
                <w:rFonts w:cstheme="minorHAnsi"/>
                <w:lang w:val="en-US"/>
              </w:rPr>
              <w:t>9</w:t>
            </w:r>
          </w:p>
        </w:tc>
        <w:tc>
          <w:tcPr>
            <w:tcW w:w="1699" w:type="dxa"/>
            <w:tcBorders>
              <w:left w:val="single" w:sz="4" w:space="0" w:color="auto"/>
              <w:right w:val="single" w:sz="4" w:space="0" w:color="auto"/>
            </w:tcBorders>
          </w:tcPr>
          <w:p w14:paraId="5E7C116B" w14:textId="710897E7" w:rsidR="002B2B3A" w:rsidRPr="002B2B3A" w:rsidRDefault="00BA162D" w:rsidP="009B5AA8">
            <w:pPr>
              <w:jc w:val="center"/>
              <w:rPr>
                <w:rFonts w:cstheme="minorHAnsi"/>
                <w:lang w:val="en-US"/>
              </w:rPr>
            </w:pPr>
            <w:r>
              <w:rPr>
                <w:rFonts w:cstheme="minorHAnsi"/>
                <w:lang w:val="en-US"/>
              </w:rPr>
              <w:t>7</w:t>
            </w:r>
          </w:p>
        </w:tc>
        <w:tc>
          <w:tcPr>
            <w:tcW w:w="1699" w:type="dxa"/>
            <w:tcBorders>
              <w:left w:val="single" w:sz="4" w:space="0" w:color="auto"/>
              <w:right w:val="single" w:sz="4" w:space="0" w:color="auto"/>
            </w:tcBorders>
          </w:tcPr>
          <w:p w14:paraId="58B5116F" w14:textId="7CEE9633" w:rsidR="002B2B3A" w:rsidRPr="002B2B3A" w:rsidRDefault="00BA162D" w:rsidP="009B5AA8">
            <w:pPr>
              <w:jc w:val="center"/>
              <w:rPr>
                <w:rFonts w:cstheme="minorHAnsi"/>
                <w:lang w:val="en-US"/>
              </w:rPr>
            </w:pPr>
            <w:r>
              <w:rPr>
                <w:rFonts w:cstheme="minorHAnsi"/>
                <w:lang w:val="en-US"/>
              </w:rPr>
              <w:t>10</w:t>
            </w:r>
          </w:p>
        </w:tc>
        <w:tc>
          <w:tcPr>
            <w:tcW w:w="1699" w:type="dxa"/>
            <w:tcBorders>
              <w:left w:val="single" w:sz="4" w:space="0" w:color="auto"/>
            </w:tcBorders>
          </w:tcPr>
          <w:p w14:paraId="356ABED2" w14:textId="5223DF98" w:rsidR="002B2B3A" w:rsidRPr="002B2B3A" w:rsidRDefault="00BA162D" w:rsidP="009B5AA8">
            <w:pPr>
              <w:jc w:val="center"/>
              <w:rPr>
                <w:rFonts w:cstheme="minorHAnsi"/>
                <w:lang w:val="en-US"/>
              </w:rPr>
            </w:pPr>
            <w:r>
              <w:rPr>
                <w:rFonts w:cstheme="minorHAnsi"/>
                <w:lang w:val="en-US"/>
              </w:rPr>
              <w:t>9</w:t>
            </w:r>
          </w:p>
        </w:tc>
      </w:tr>
    </w:tbl>
    <w:p w14:paraId="79E30A40" w14:textId="77777777" w:rsidR="007B4668" w:rsidRPr="002F7CAD" w:rsidRDefault="007B4668" w:rsidP="002F7CAD">
      <w:pPr>
        <w:jc w:val="both"/>
        <w:rPr>
          <w:rFonts w:cstheme="minorHAnsi"/>
          <w:lang w:val="en-US"/>
        </w:rPr>
      </w:pPr>
    </w:p>
    <w:p w14:paraId="160D30C3" w14:textId="0380D4D0" w:rsidR="004E776D" w:rsidRPr="002F7CAD" w:rsidRDefault="004E776D" w:rsidP="002F7CAD">
      <w:pPr>
        <w:jc w:val="both"/>
        <w:rPr>
          <w:rFonts w:cstheme="minorHAnsi"/>
          <w:lang w:val="en-US"/>
        </w:rPr>
      </w:pPr>
      <w:r w:rsidRPr="002F7CAD">
        <w:rPr>
          <w:rFonts w:cstheme="minorHAnsi"/>
          <w:lang w:val="en-US"/>
        </w:rPr>
        <w:t xml:space="preserve">Finally, we analyze if </w:t>
      </w:r>
      <w:r w:rsidR="0054230A">
        <w:rPr>
          <w:rFonts w:cstheme="minorHAnsi"/>
          <w:lang w:val="en-US"/>
        </w:rPr>
        <w:t xml:space="preserve">these tests show any </w:t>
      </w:r>
      <w:r w:rsidRPr="002F7CAD">
        <w:rPr>
          <w:rFonts w:cstheme="minorHAnsi"/>
          <w:lang w:val="en-US"/>
        </w:rPr>
        <w:t xml:space="preserve">correlation between the initial stereoacuity value and the PPR. Due to the small set of data, we perform the correlation considering the whole dataset of participants. </w:t>
      </w:r>
      <w:r w:rsidR="0054230A">
        <w:rPr>
          <w:rFonts w:cstheme="minorHAnsi"/>
          <w:lang w:val="en-US"/>
        </w:rPr>
        <w:t>All tests show</w:t>
      </w:r>
      <w:r w:rsidRPr="002F7CAD">
        <w:rPr>
          <w:rFonts w:cstheme="minorHAnsi"/>
          <w:lang w:val="en-US"/>
        </w:rPr>
        <w:t xml:space="preserve"> </w:t>
      </w:r>
      <w:r w:rsidR="0054230A">
        <w:rPr>
          <w:rFonts w:cstheme="minorHAnsi"/>
          <w:lang w:val="en-US"/>
        </w:rPr>
        <w:t>a</w:t>
      </w:r>
      <w:r w:rsidRPr="002F7CAD">
        <w:rPr>
          <w:rFonts w:cstheme="minorHAnsi"/>
          <w:lang w:val="en-US"/>
        </w:rPr>
        <w:t xml:space="preserve"> positive correlation</w:t>
      </w:r>
      <w:r w:rsidR="007E3567">
        <w:rPr>
          <w:rFonts w:cstheme="minorHAnsi"/>
          <w:lang w:val="en-US"/>
        </w:rPr>
        <w:t xml:space="preserve"> (Table 5)</w:t>
      </w:r>
      <w:r w:rsidRPr="002F7CAD">
        <w:rPr>
          <w:rFonts w:cstheme="minorHAnsi"/>
          <w:lang w:val="en-US"/>
        </w:rPr>
        <w:t>, meaning that the higher the initial value (stereoacuity deficit) the higher the PPR (percentage of improvement). Only in the case of the Random Dot 3 test the correlation is not statistically significant.</w:t>
      </w:r>
    </w:p>
    <w:p w14:paraId="131477E4" w14:textId="39008090" w:rsidR="004E776D" w:rsidRPr="00BA162D" w:rsidRDefault="004E776D" w:rsidP="002F7CAD">
      <w:pPr>
        <w:jc w:val="both"/>
        <w:rPr>
          <w:rFonts w:cstheme="minorHAnsi"/>
          <w:sz w:val="18"/>
          <w:szCs w:val="18"/>
          <w:lang w:val="en-US"/>
        </w:rPr>
      </w:pPr>
      <w:r w:rsidRPr="00BA162D">
        <w:rPr>
          <w:rFonts w:cstheme="minorHAnsi"/>
          <w:sz w:val="18"/>
          <w:szCs w:val="18"/>
          <w:lang w:val="en-US"/>
        </w:rPr>
        <w:t>Tabl</w:t>
      </w:r>
      <w:r w:rsidR="007E3567">
        <w:rPr>
          <w:rFonts w:cstheme="minorHAnsi"/>
          <w:sz w:val="18"/>
          <w:szCs w:val="18"/>
          <w:lang w:val="en-US"/>
        </w:rPr>
        <w:t>e 5</w:t>
      </w:r>
      <w:r w:rsidRPr="00BA162D">
        <w:rPr>
          <w:rFonts w:cstheme="minorHAnsi"/>
          <w:sz w:val="18"/>
          <w:szCs w:val="18"/>
          <w:lang w:val="en-US"/>
        </w:rPr>
        <w:t>. Correlation coefficients and p-values using Pearson test between PPR and initial stereoacuity values, considering all patients.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tblGrid>
      <w:tr w:rsidR="00BA162D" w:rsidRPr="002B2B3A" w14:paraId="7F4435A6" w14:textId="77777777" w:rsidTr="0059233B">
        <w:trPr>
          <w:jc w:val="center"/>
        </w:trPr>
        <w:tc>
          <w:tcPr>
            <w:tcW w:w="1698" w:type="dxa"/>
          </w:tcPr>
          <w:p w14:paraId="73702B0B" w14:textId="77777777" w:rsidR="00BA162D" w:rsidRPr="002B2B3A" w:rsidRDefault="00BA162D" w:rsidP="009B5AA8">
            <w:pPr>
              <w:jc w:val="both"/>
              <w:rPr>
                <w:rFonts w:cstheme="minorHAnsi"/>
                <w:lang w:val="en-US"/>
              </w:rPr>
            </w:pPr>
          </w:p>
        </w:tc>
        <w:tc>
          <w:tcPr>
            <w:tcW w:w="3398" w:type="dxa"/>
            <w:gridSpan w:val="2"/>
          </w:tcPr>
          <w:p w14:paraId="3130316B" w14:textId="0EED523C" w:rsidR="00BA162D" w:rsidRPr="002B2B3A" w:rsidRDefault="00BA162D" w:rsidP="009B5AA8">
            <w:pPr>
              <w:jc w:val="center"/>
              <w:rPr>
                <w:rFonts w:cstheme="minorHAnsi"/>
                <w:lang w:val="en-US"/>
              </w:rPr>
            </w:pPr>
            <w:r>
              <w:rPr>
                <w:rFonts w:cstheme="minorHAnsi"/>
                <w:lang w:val="en-US"/>
              </w:rPr>
              <w:t>All participants</w:t>
            </w:r>
          </w:p>
        </w:tc>
      </w:tr>
      <w:tr w:rsidR="00BA162D" w:rsidRPr="002B2B3A" w14:paraId="08B42B5F" w14:textId="77777777" w:rsidTr="0059233B">
        <w:trPr>
          <w:jc w:val="center"/>
        </w:trPr>
        <w:tc>
          <w:tcPr>
            <w:tcW w:w="1698" w:type="dxa"/>
            <w:tcBorders>
              <w:bottom w:val="single" w:sz="4" w:space="0" w:color="auto"/>
              <w:right w:val="single" w:sz="4" w:space="0" w:color="auto"/>
            </w:tcBorders>
          </w:tcPr>
          <w:p w14:paraId="76CB21F4" w14:textId="77777777" w:rsidR="00BA162D" w:rsidRPr="002B2B3A" w:rsidRDefault="00BA162D" w:rsidP="009B5AA8">
            <w:pPr>
              <w:jc w:val="both"/>
              <w:rPr>
                <w:rFonts w:cstheme="minorHAnsi"/>
                <w:lang w:val="en-US"/>
              </w:rPr>
            </w:pPr>
          </w:p>
        </w:tc>
        <w:tc>
          <w:tcPr>
            <w:tcW w:w="1699" w:type="dxa"/>
            <w:tcBorders>
              <w:left w:val="single" w:sz="4" w:space="0" w:color="auto"/>
              <w:bottom w:val="single" w:sz="4" w:space="0" w:color="auto"/>
              <w:right w:val="single" w:sz="4" w:space="0" w:color="auto"/>
            </w:tcBorders>
          </w:tcPr>
          <w:p w14:paraId="69E28932" w14:textId="57EF0CAD" w:rsidR="00BA162D" w:rsidRPr="002B2B3A" w:rsidRDefault="00BA162D" w:rsidP="009B5AA8">
            <w:pPr>
              <w:jc w:val="center"/>
              <w:rPr>
                <w:rFonts w:cstheme="minorHAnsi"/>
                <w:lang w:val="en-US"/>
              </w:rPr>
            </w:pPr>
            <w:r>
              <w:rPr>
                <w:rFonts w:cstheme="minorHAnsi"/>
                <w:lang w:val="en-US"/>
              </w:rPr>
              <w:t>Correlation</w:t>
            </w:r>
          </w:p>
        </w:tc>
        <w:tc>
          <w:tcPr>
            <w:tcW w:w="1699" w:type="dxa"/>
            <w:tcBorders>
              <w:left w:val="single" w:sz="4" w:space="0" w:color="auto"/>
              <w:bottom w:val="single" w:sz="4" w:space="0" w:color="auto"/>
              <w:right w:val="single" w:sz="4" w:space="0" w:color="auto"/>
            </w:tcBorders>
          </w:tcPr>
          <w:p w14:paraId="32B6313C" w14:textId="20849C0B" w:rsidR="00BA162D" w:rsidRPr="002B2B3A" w:rsidRDefault="00BA162D" w:rsidP="009B5AA8">
            <w:pPr>
              <w:jc w:val="center"/>
              <w:rPr>
                <w:rFonts w:cstheme="minorHAnsi"/>
                <w:lang w:val="en-US"/>
              </w:rPr>
            </w:pPr>
            <w:r>
              <w:rPr>
                <w:rFonts w:cstheme="minorHAnsi"/>
                <w:lang w:val="en-US"/>
              </w:rPr>
              <w:t>p-value</w:t>
            </w:r>
          </w:p>
        </w:tc>
      </w:tr>
      <w:tr w:rsidR="00BA162D" w:rsidRPr="002B2B3A" w14:paraId="5B50BAF5" w14:textId="77777777" w:rsidTr="0059233B">
        <w:trPr>
          <w:jc w:val="center"/>
        </w:trPr>
        <w:tc>
          <w:tcPr>
            <w:tcW w:w="1698" w:type="dxa"/>
            <w:tcBorders>
              <w:top w:val="single" w:sz="4" w:space="0" w:color="auto"/>
              <w:right w:val="single" w:sz="4" w:space="0" w:color="auto"/>
            </w:tcBorders>
          </w:tcPr>
          <w:p w14:paraId="02F08926" w14:textId="77777777" w:rsidR="00BA162D" w:rsidRPr="002B2B3A" w:rsidRDefault="00BA162D" w:rsidP="009B5AA8">
            <w:pPr>
              <w:jc w:val="both"/>
              <w:rPr>
                <w:rFonts w:cstheme="minorHAnsi"/>
                <w:lang w:val="en-US"/>
              </w:rPr>
            </w:pPr>
            <w:proofErr w:type="spellStart"/>
            <w:r w:rsidRPr="002B2B3A">
              <w:rPr>
                <w:rFonts w:cstheme="minorHAnsi"/>
                <w:lang w:val="en-US"/>
              </w:rPr>
              <w:t>Randot</w:t>
            </w:r>
            <w:proofErr w:type="spellEnd"/>
            <w:r w:rsidRPr="002B2B3A">
              <w:rPr>
                <w:rFonts w:cstheme="minorHAnsi"/>
                <w:lang w:val="en-US"/>
              </w:rPr>
              <w:t xml:space="preserve"> Circles</w:t>
            </w:r>
          </w:p>
        </w:tc>
        <w:tc>
          <w:tcPr>
            <w:tcW w:w="1699" w:type="dxa"/>
            <w:tcBorders>
              <w:top w:val="single" w:sz="4" w:space="0" w:color="auto"/>
              <w:left w:val="single" w:sz="4" w:space="0" w:color="auto"/>
              <w:right w:val="single" w:sz="4" w:space="0" w:color="auto"/>
            </w:tcBorders>
          </w:tcPr>
          <w:p w14:paraId="60CA1BAB" w14:textId="6AC461C7" w:rsidR="00BA162D" w:rsidRPr="002B2B3A" w:rsidRDefault="00BA162D" w:rsidP="009B5AA8">
            <w:pPr>
              <w:jc w:val="center"/>
              <w:rPr>
                <w:rFonts w:cstheme="minorHAnsi"/>
                <w:lang w:val="en-US"/>
              </w:rPr>
            </w:pPr>
            <w:r>
              <w:rPr>
                <w:rFonts w:cstheme="minorHAnsi"/>
                <w:lang w:val="en-US"/>
              </w:rPr>
              <w:t>0.7812</w:t>
            </w:r>
          </w:p>
        </w:tc>
        <w:tc>
          <w:tcPr>
            <w:tcW w:w="1699" w:type="dxa"/>
            <w:tcBorders>
              <w:top w:val="single" w:sz="4" w:space="0" w:color="auto"/>
              <w:left w:val="single" w:sz="4" w:space="0" w:color="auto"/>
              <w:right w:val="single" w:sz="4" w:space="0" w:color="auto"/>
            </w:tcBorders>
          </w:tcPr>
          <w:p w14:paraId="4494570D" w14:textId="75195B01" w:rsidR="00BA162D" w:rsidRPr="002B2B3A" w:rsidRDefault="00BA162D" w:rsidP="009B5AA8">
            <w:pPr>
              <w:jc w:val="center"/>
              <w:rPr>
                <w:rFonts w:cstheme="minorHAnsi"/>
                <w:lang w:val="en-US"/>
              </w:rPr>
            </w:pPr>
            <w:r>
              <w:rPr>
                <w:rFonts w:cstheme="minorHAnsi"/>
                <w:lang w:val="en-US"/>
              </w:rPr>
              <w:t>0.000</w:t>
            </w:r>
          </w:p>
        </w:tc>
      </w:tr>
      <w:tr w:rsidR="00BA162D" w:rsidRPr="002B2B3A" w14:paraId="63BEA1F9" w14:textId="77777777" w:rsidTr="0059233B">
        <w:trPr>
          <w:jc w:val="center"/>
        </w:trPr>
        <w:tc>
          <w:tcPr>
            <w:tcW w:w="1698" w:type="dxa"/>
            <w:tcBorders>
              <w:right w:val="single" w:sz="4" w:space="0" w:color="auto"/>
            </w:tcBorders>
          </w:tcPr>
          <w:p w14:paraId="43213128" w14:textId="77777777" w:rsidR="00BA162D" w:rsidRPr="002B2B3A" w:rsidRDefault="00BA162D" w:rsidP="009B5AA8">
            <w:pPr>
              <w:jc w:val="both"/>
              <w:rPr>
                <w:rFonts w:cstheme="minorHAnsi"/>
                <w:lang w:val="en-US"/>
              </w:rPr>
            </w:pPr>
            <w:r w:rsidRPr="002B2B3A">
              <w:rPr>
                <w:rFonts w:cstheme="minorHAnsi"/>
                <w:lang w:val="en-US"/>
              </w:rPr>
              <w:t>Random Dot 3</w:t>
            </w:r>
          </w:p>
        </w:tc>
        <w:tc>
          <w:tcPr>
            <w:tcW w:w="1699" w:type="dxa"/>
            <w:tcBorders>
              <w:left w:val="single" w:sz="4" w:space="0" w:color="auto"/>
              <w:right w:val="single" w:sz="4" w:space="0" w:color="auto"/>
            </w:tcBorders>
          </w:tcPr>
          <w:p w14:paraId="6B679170" w14:textId="5FBD9CD7" w:rsidR="00BA162D" w:rsidRPr="002B2B3A" w:rsidRDefault="00BA162D" w:rsidP="009B5AA8">
            <w:pPr>
              <w:jc w:val="center"/>
              <w:rPr>
                <w:rFonts w:cstheme="minorHAnsi"/>
                <w:lang w:val="en-US"/>
              </w:rPr>
            </w:pPr>
            <w:r>
              <w:rPr>
                <w:rFonts w:cstheme="minorHAnsi"/>
                <w:lang w:val="en-US"/>
              </w:rPr>
              <w:t>0.3653</w:t>
            </w:r>
          </w:p>
        </w:tc>
        <w:tc>
          <w:tcPr>
            <w:tcW w:w="1699" w:type="dxa"/>
            <w:tcBorders>
              <w:left w:val="single" w:sz="4" w:space="0" w:color="auto"/>
              <w:right w:val="single" w:sz="4" w:space="0" w:color="auto"/>
            </w:tcBorders>
          </w:tcPr>
          <w:p w14:paraId="7F436195" w14:textId="0F22095B" w:rsidR="00BA162D" w:rsidRPr="002B2B3A" w:rsidRDefault="00BA162D" w:rsidP="009B5AA8">
            <w:pPr>
              <w:jc w:val="center"/>
              <w:rPr>
                <w:rFonts w:cstheme="minorHAnsi"/>
                <w:lang w:val="en-US"/>
              </w:rPr>
            </w:pPr>
            <w:r>
              <w:rPr>
                <w:rFonts w:cstheme="minorHAnsi"/>
                <w:lang w:val="en-US"/>
              </w:rPr>
              <w:t>0.113</w:t>
            </w:r>
          </w:p>
        </w:tc>
      </w:tr>
      <w:tr w:rsidR="00BA162D" w:rsidRPr="002B2B3A" w14:paraId="753C7D16" w14:textId="77777777" w:rsidTr="0059233B">
        <w:trPr>
          <w:jc w:val="center"/>
        </w:trPr>
        <w:tc>
          <w:tcPr>
            <w:tcW w:w="1698" w:type="dxa"/>
            <w:tcBorders>
              <w:right w:val="single" w:sz="4" w:space="0" w:color="auto"/>
            </w:tcBorders>
          </w:tcPr>
          <w:p w14:paraId="2358B6BC" w14:textId="77777777" w:rsidR="00BA162D" w:rsidRPr="002B2B3A" w:rsidRDefault="00BA162D" w:rsidP="009B5AA8">
            <w:pPr>
              <w:jc w:val="both"/>
              <w:rPr>
                <w:rFonts w:cstheme="minorHAnsi"/>
                <w:lang w:val="en-US"/>
              </w:rPr>
            </w:pPr>
            <w:r w:rsidRPr="002B2B3A">
              <w:rPr>
                <w:rFonts w:cstheme="minorHAnsi"/>
                <w:lang w:val="en-US"/>
              </w:rPr>
              <w:t>PDT</w:t>
            </w:r>
          </w:p>
        </w:tc>
        <w:tc>
          <w:tcPr>
            <w:tcW w:w="1699" w:type="dxa"/>
            <w:tcBorders>
              <w:left w:val="single" w:sz="4" w:space="0" w:color="auto"/>
              <w:right w:val="single" w:sz="4" w:space="0" w:color="auto"/>
            </w:tcBorders>
          </w:tcPr>
          <w:p w14:paraId="1D6705A4" w14:textId="3638D72C" w:rsidR="00BA162D" w:rsidRPr="002B2B3A" w:rsidRDefault="00BA162D" w:rsidP="009B5AA8">
            <w:pPr>
              <w:jc w:val="center"/>
              <w:rPr>
                <w:rFonts w:cstheme="minorHAnsi"/>
                <w:lang w:val="en-US"/>
              </w:rPr>
            </w:pPr>
            <w:r>
              <w:rPr>
                <w:rFonts w:cstheme="minorHAnsi"/>
                <w:lang w:val="en-US"/>
              </w:rPr>
              <w:t>0.6118</w:t>
            </w:r>
          </w:p>
        </w:tc>
        <w:tc>
          <w:tcPr>
            <w:tcW w:w="1699" w:type="dxa"/>
            <w:tcBorders>
              <w:left w:val="single" w:sz="4" w:space="0" w:color="auto"/>
              <w:right w:val="single" w:sz="4" w:space="0" w:color="auto"/>
            </w:tcBorders>
          </w:tcPr>
          <w:p w14:paraId="14503906" w14:textId="42A9C924" w:rsidR="00BA162D" w:rsidRPr="002B2B3A" w:rsidRDefault="00BA162D" w:rsidP="009B5AA8">
            <w:pPr>
              <w:jc w:val="center"/>
              <w:rPr>
                <w:rFonts w:cstheme="minorHAnsi"/>
                <w:lang w:val="en-US"/>
              </w:rPr>
            </w:pPr>
            <w:r>
              <w:rPr>
                <w:rFonts w:cstheme="minorHAnsi"/>
                <w:lang w:val="en-US"/>
              </w:rPr>
              <w:t>0.004</w:t>
            </w:r>
          </w:p>
        </w:tc>
      </w:tr>
      <w:tr w:rsidR="00BA162D" w:rsidRPr="002B2B3A" w14:paraId="01078C03" w14:textId="77777777" w:rsidTr="0059233B">
        <w:trPr>
          <w:jc w:val="center"/>
        </w:trPr>
        <w:tc>
          <w:tcPr>
            <w:tcW w:w="1698" w:type="dxa"/>
            <w:tcBorders>
              <w:right w:val="single" w:sz="4" w:space="0" w:color="auto"/>
            </w:tcBorders>
          </w:tcPr>
          <w:p w14:paraId="2C97BE7D" w14:textId="77777777" w:rsidR="00BA162D" w:rsidRPr="002B2B3A" w:rsidRDefault="00BA162D" w:rsidP="009B5AA8">
            <w:pPr>
              <w:jc w:val="both"/>
              <w:rPr>
                <w:rFonts w:cstheme="minorHAnsi"/>
                <w:lang w:val="en-US"/>
              </w:rPr>
            </w:pPr>
            <w:r w:rsidRPr="002B2B3A">
              <w:rPr>
                <w:rFonts w:cstheme="minorHAnsi"/>
                <w:lang w:val="en-US"/>
              </w:rPr>
              <w:t>DRS</w:t>
            </w:r>
          </w:p>
        </w:tc>
        <w:tc>
          <w:tcPr>
            <w:tcW w:w="1699" w:type="dxa"/>
            <w:tcBorders>
              <w:left w:val="single" w:sz="4" w:space="0" w:color="auto"/>
              <w:right w:val="single" w:sz="4" w:space="0" w:color="auto"/>
            </w:tcBorders>
          </w:tcPr>
          <w:p w14:paraId="547380E0" w14:textId="3C2E2F94" w:rsidR="00BA162D" w:rsidRPr="002B2B3A" w:rsidRDefault="00BA162D" w:rsidP="009B5AA8">
            <w:pPr>
              <w:jc w:val="center"/>
              <w:rPr>
                <w:rFonts w:cstheme="minorHAnsi"/>
                <w:lang w:val="en-US"/>
              </w:rPr>
            </w:pPr>
            <w:r>
              <w:rPr>
                <w:rFonts w:cstheme="minorHAnsi"/>
                <w:lang w:val="en-US"/>
              </w:rPr>
              <w:t>0.5363</w:t>
            </w:r>
          </w:p>
        </w:tc>
        <w:tc>
          <w:tcPr>
            <w:tcW w:w="1699" w:type="dxa"/>
            <w:tcBorders>
              <w:left w:val="single" w:sz="4" w:space="0" w:color="auto"/>
              <w:right w:val="single" w:sz="4" w:space="0" w:color="auto"/>
            </w:tcBorders>
          </w:tcPr>
          <w:p w14:paraId="6E23E571" w14:textId="2F100618" w:rsidR="00BA162D" w:rsidRPr="002B2B3A" w:rsidRDefault="00BA162D" w:rsidP="009B5AA8">
            <w:pPr>
              <w:jc w:val="center"/>
              <w:rPr>
                <w:rFonts w:cstheme="minorHAnsi"/>
                <w:lang w:val="en-US"/>
              </w:rPr>
            </w:pPr>
            <w:r>
              <w:rPr>
                <w:rFonts w:cstheme="minorHAnsi"/>
                <w:lang w:val="en-US"/>
              </w:rPr>
              <w:t>0.015</w:t>
            </w:r>
          </w:p>
        </w:tc>
      </w:tr>
    </w:tbl>
    <w:p w14:paraId="54EC70DA" w14:textId="77777777" w:rsidR="00BA162D" w:rsidRPr="002F7CAD" w:rsidRDefault="00BA162D" w:rsidP="002F7CAD">
      <w:pPr>
        <w:jc w:val="both"/>
        <w:rPr>
          <w:rFonts w:cstheme="minorHAnsi"/>
          <w:lang w:val="en-US"/>
        </w:rPr>
      </w:pPr>
    </w:p>
    <w:p w14:paraId="13483182" w14:textId="14C698B1" w:rsidR="004E776D" w:rsidRDefault="004E776D" w:rsidP="002F7CAD">
      <w:pPr>
        <w:jc w:val="both"/>
        <w:rPr>
          <w:rFonts w:cstheme="minorHAnsi"/>
          <w:lang w:val="en-US"/>
        </w:rPr>
      </w:pPr>
    </w:p>
    <w:p w14:paraId="75D0AE9A" w14:textId="61C74CEB" w:rsidR="00FD7BED" w:rsidRDefault="00FD7BED" w:rsidP="002F7CAD">
      <w:pPr>
        <w:jc w:val="both"/>
        <w:rPr>
          <w:rFonts w:cstheme="minorHAnsi"/>
          <w:lang w:val="en-US"/>
        </w:rPr>
      </w:pPr>
    </w:p>
    <w:p w14:paraId="16AF84CC" w14:textId="77777777" w:rsidR="00FD7BED" w:rsidRDefault="00FD7BED" w:rsidP="00FD7BED">
      <w:pPr>
        <w:autoSpaceDE w:val="0"/>
        <w:autoSpaceDN w:val="0"/>
        <w:adjustRightInd w:val="0"/>
        <w:spacing w:after="0" w:line="240" w:lineRule="auto"/>
        <w:rPr>
          <w:rFonts w:ascii="CMR10" w:hAnsi="CMR10" w:cs="CMR10"/>
          <w:sz w:val="20"/>
          <w:szCs w:val="20"/>
          <w:lang w:val="en-US"/>
        </w:rPr>
      </w:pPr>
    </w:p>
    <w:p w14:paraId="2A13BAD9" w14:textId="77777777" w:rsidR="00FD7BED" w:rsidRPr="00FD7BED" w:rsidRDefault="00FD7BED" w:rsidP="00FD7BED">
      <w:pPr>
        <w:autoSpaceDE w:val="0"/>
        <w:autoSpaceDN w:val="0"/>
        <w:adjustRightInd w:val="0"/>
        <w:spacing w:after="0" w:line="240" w:lineRule="auto"/>
        <w:rPr>
          <w:rFonts w:ascii="CMR10" w:hAnsi="CMR10" w:cs="CMR10"/>
          <w:sz w:val="20"/>
          <w:szCs w:val="20"/>
          <w:lang w:val="en-US"/>
        </w:rPr>
      </w:pPr>
    </w:p>
    <w:p w14:paraId="51D9EEE7" w14:textId="30AEF075" w:rsidR="008D1482" w:rsidRDefault="008D1482" w:rsidP="002F7CAD">
      <w:pPr>
        <w:jc w:val="both"/>
        <w:rPr>
          <w:rFonts w:cstheme="minorHAnsi"/>
          <w:lang w:val="en-US"/>
        </w:rPr>
      </w:pPr>
    </w:p>
    <w:p w14:paraId="43262763" w14:textId="35651C55" w:rsidR="008D1482" w:rsidRPr="002F7CAD" w:rsidRDefault="008D1482" w:rsidP="008D1482">
      <w:pPr>
        <w:rPr>
          <w:rFonts w:cstheme="minorHAnsi"/>
          <w:lang w:val="en-US"/>
        </w:rPr>
      </w:pPr>
    </w:p>
    <w:sectPr w:rsidR="008D1482" w:rsidRPr="002F7CA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gelica godinez" w:date="2020-03-26T10:50:00Z" w:initials="ag">
    <w:p w14:paraId="719DBD37" w14:textId="32C276A6" w:rsidR="0010640A" w:rsidRDefault="0010640A">
      <w:pPr>
        <w:pStyle w:val="CommentText"/>
      </w:pPr>
      <w:r>
        <w:rPr>
          <w:rStyle w:val="CommentReference"/>
        </w:rPr>
        <w:annotationRef/>
      </w:r>
      <w:proofErr w:type="gramStart"/>
      <w:r>
        <w:t>Two way</w:t>
      </w:r>
      <w:proofErr w:type="gramEnd"/>
      <w:r>
        <w:t xml:space="preserve"> ANOVA? Between subjects?</w:t>
      </w:r>
    </w:p>
  </w:comment>
  <w:comment w:id="41" w:author="SANTIAGO MARTIN GONZALEZ" w:date="2020-03-24T16:53:00Z" w:initials="SMG">
    <w:p w14:paraId="195D6BF6" w14:textId="532A2820" w:rsidR="009B5AA8" w:rsidRPr="00C26939" w:rsidRDefault="009B5AA8">
      <w:pPr>
        <w:pStyle w:val="CommentText"/>
      </w:pPr>
      <w:r>
        <w:rPr>
          <w:rStyle w:val="CommentReference"/>
        </w:rPr>
        <w:annotationRef/>
      </w:r>
      <w:r w:rsidRPr="00C26939">
        <w:t xml:space="preserve">We </w:t>
      </w:r>
      <w:proofErr w:type="gramStart"/>
      <w:r w:rsidRPr="00C26939">
        <w:t>have to</w:t>
      </w:r>
      <w:proofErr w:type="gramEnd"/>
      <w:r w:rsidRPr="00C26939">
        <w:t xml:space="preserve"> change this f</w:t>
      </w:r>
      <w:r>
        <w:t>igure. Each participant should be representative of one group, i.e. four figures should be included (normal, anomalous-</w:t>
      </w:r>
      <w:proofErr w:type="spellStart"/>
      <w:r>
        <w:t>aniso</w:t>
      </w:r>
      <w:proofErr w:type="spellEnd"/>
      <w:r>
        <w:t>, anomalous-</w:t>
      </w:r>
      <w:proofErr w:type="spellStart"/>
      <w:r>
        <w:t>strab</w:t>
      </w:r>
      <w:proofErr w:type="spellEnd"/>
      <w:r>
        <w:t>, and stereo-weak). Micro-</w:t>
      </w:r>
      <w:proofErr w:type="spellStart"/>
      <w:r>
        <w:t>strab</w:t>
      </w:r>
      <w:proofErr w:type="spellEnd"/>
      <w:r>
        <w:t xml:space="preserve"> is not the best example for anomalous-</w:t>
      </w:r>
      <w:proofErr w:type="spellStart"/>
      <w:r>
        <w:t>strab</w:t>
      </w:r>
      <w:proofErr w:type="spellEnd"/>
      <w:r>
        <w:t>. The horizontal axis in the three figures should have the same length (30) despite there is data only for 15, 20 or 30 hours.</w:t>
      </w:r>
    </w:p>
  </w:comment>
  <w:comment w:id="42" w:author="SANTIAGO MARTIN GONZALEZ" w:date="2020-03-24T18:54:00Z" w:initials="SMG">
    <w:p w14:paraId="4C4C48B0" w14:textId="4C394D99" w:rsidR="00E750B0" w:rsidRDefault="00E750B0">
      <w:pPr>
        <w:pStyle w:val="CommentText"/>
      </w:pPr>
      <w:r>
        <w:rPr>
          <w:rStyle w:val="CommentReference"/>
        </w:rPr>
        <w:annotationRef/>
      </w:r>
      <w:r>
        <w:t>It could be a graph with the points of each participant included…</w:t>
      </w:r>
    </w:p>
  </w:comment>
  <w:comment w:id="43" w:author="SANTIAGO MARTIN GONZALEZ" w:date="2020-03-24T17:35:00Z" w:initials="SMG">
    <w:p w14:paraId="4B6712DC" w14:textId="58B4C666" w:rsidR="009B5AA8" w:rsidRDefault="009B5AA8">
      <w:pPr>
        <w:pStyle w:val="CommentText"/>
      </w:pPr>
      <w:r>
        <w:rPr>
          <w:rStyle w:val="CommentReference"/>
        </w:rPr>
        <w:annotationRef/>
      </w:r>
      <w:r>
        <w:t>I would suppress these paragraphs. Too much text, no added value.</w:t>
      </w:r>
    </w:p>
  </w:comment>
  <w:comment w:id="44" w:author="SANTIAGO MARTIN GONZALEZ" w:date="2020-03-24T18:55:00Z" w:initials="SMG">
    <w:p w14:paraId="60787A4F" w14:textId="74C57D58" w:rsidR="005A3848" w:rsidRDefault="005A3848">
      <w:pPr>
        <w:pStyle w:val="CommentText"/>
      </w:pPr>
      <w:r>
        <w:rPr>
          <w:rStyle w:val="CommentReference"/>
        </w:rPr>
        <w:annotationRef/>
      </w:r>
      <w:r>
        <w:t>I’ve to edit this graph to add color</w:t>
      </w:r>
    </w:p>
  </w:comment>
  <w:comment w:id="45" w:author="SANTIAGO MARTIN GONZALEZ" w:date="2020-03-24T17:44:00Z" w:initials="SMG">
    <w:p w14:paraId="093DE6E4" w14:textId="50DB2385" w:rsidR="009B5AA8" w:rsidRDefault="009B5AA8">
      <w:pPr>
        <w:pStyle w:val="CommentText"/>
      </w:pPr>
      <w:r>
        <w:rPr>
          <w:rStyle w:val="CommentReference"/>
        </w:rPr>
        <w:annotationRef/>
      </w:r>
      <w:r>
        <w:t>It’s still unclear to me if each value is calculated with the first 4 or 6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9DBD37" w15:done="0"/>
  <w15:commentEx w15:paraId="195D6BF6" w15:done="0"/>
  <w15:commentEx w15:paraId="4C4C48B0" w15:done="0"/>
  <w15:commentEx w15:paraId="4B6712DC" w15:done="0"/>
  <w15:commentEx w15:paraId="60787A4F" w15:done="0"/>
  <w15:commentEx w15:paraId="093DE6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DBD37" w16cid:durableId="22270759"/>
  <w16cid:commentId w16cid:paraId="195D6BF6" w16cid:durableId="2224B978"/>
  <w16cid:commentId w16cid:paraId="4C4C48B0" w16cid:durableId="2224D5D6"/>
  <w16cid:commentId w16cid:paraId="4B6712DC" w16cid:durableId="2224C375"/>
  <w16cid:commentId w16cid:paraId="60787A4F" w16cid:durableId="2224D604"/>
  <w16cid:commentId w16cid:paraId="093DE6E4" w16cid:durableId="2224C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6426F"/>
    <w:multiLevelType w:val="multilevel"/>
    <w:tmpl w:val="BCC0C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elica godinez">
    <w15:presenceInfo w15:providerId="Windows Live" w15:userId="70860c1b23a88702"/>
  </w15:person>
  <w15:person w15:author="SANTIAGO MARTIN GONZALEZ">
    <w15:presenceInfo w15:providerId="AD" w15:userId="S::martinsantiago@uniovi.es::b5ed557f-8b02-40ad-abb1-054215159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14"/>
    <w:rsid w:val="000049DC"/>
    <w:rsid w:val="000651A4"/>
    <w:rsid w:val="00097238"/>
    <w:rsid w:val="0010640A"/>
    <w:rsid w:val="0011285C"/>
    <w:rsid w:val="00116174"/>
    <w:rsid w:val="00117979"/>
    <w:rsid w:val="00124E34"/>
    <w:rsid w:val="001648D7"/>
    <w:rsid w:val="002B2B3A"/>
    <w:rsid w:val="002E1FD2"/>
    <w:rsid w:val="002F7CAD"/>
    <w:rsid w:val="0033423D"/>
    <w:rsid w:val="00344E10"/>
    <w:rsid w:val="0034631E"/>
    <w:rsid w:val="00387ED6"/>
    <w:rsid w:val="004129D1"/>
    <w:rsid w:val="004B22A0"/>
    <w:rsid w:val="004D0E72"/>
    <w:rsid w:val="004E776D"/>
    <w:rsid w:val="004F70C3"/>
    <w:rsid w:val="005027BE"/>
    <w:rsid w:val="0054230A"/>
    <w:rsid w:val="00572444"/>
    <w:rsid w:val="00585623"/>
    <w:rsid w:val="00585F6B"/>
    <w:rsid w:val="0059233B"/>
    <w:rsid w:val="005A3848"/>
    <w:rsid w:val="005C1338"/>
    <w:rsid w:val="00604BA3"/>
    <w:rsid w:val="00622D02"/>
    <w:rsid w:val="0073536D"/>
    <w:rsid w:val="007B4668"/>
    <w:rsid w:val="007E3567"/>
    <w:rsid w:val="00884A71"/>
    <w:rsid w:val="008D1482"/>
    <w:rsid w:val="009B5AA8"/>
    <w:rsid w:val="009F43F1"/>
    <w:rsid w:val="00A24195"/>
    <w:rsid w:val="00A70CC0"/>
    <w:rsid w:val="00A760B1"/>
    <w:rsid w:val="00A771FF"/>
    <w:rsid w:val="00A8491D"/>
    <w:rsid w:val="00A9361E"/>
    <w:rsid w:val="00AC1D2B"/>
    <w:rsid w:val="00AC255C"/>
    <w:rsid w:val="00B82206"/>
    <w:rsid w:val="00BA162D"/>
    <w:rsid w:val="00BF7542"/>
    <w:rsid w:val="00C26939"/>
    <w:rsid w:val="00C4494C"/>
    <w:rsid w:val="00C8525B"/>
    <w:rsid w:val="00CE195D"/>
    <w:rsid w:val="00CF7C10"/>
    <w:rsid w:val="00D16241"/>
    <w:rsid w:val="00D941E1"/>
    <w:rsid w:val="00DB37AB"/>
    <w:rsid w:val="00DC7DBF"/>
    <w:rsid w:val="00E750B0"/>
    <w:rsid w:val="00EE6914"/>
    <w:rsid w:val="00EF52DB"/>
    <w:rsid w:val="00F62391"/>
    <w:rsid w:val="00FD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24AF"/>
  <w15:chartTrackingRefBased/>
  <w15:docId w15:val="{5DEFB057-4B47-41A3-9B2A-8BB0E276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542"/>
    <w:pPr>
      <w:spacing w:after="0" w:line="240" w:lineRule="auto"/>
      <w:ind w:left="720"/>
      <w:contextualSpacing/>
    </w:pPr>
    <w:rPr>
      <w:sz w:val="24"/>
      <w:szCs w:val="24"/>
      <w:lang w:val="en-US"/>
    </w:rPr>
  </w:style>
  <w:style w:type="paragraph" w:styleId="Caption">
    <w:name w:val="caption"/>
    <w:basedOn w:val="Normal"/>
    <w:next w:val="Normal"/>
    <w:uiPriority w:val="35"/>
    <w:unhideWhenUsed/>
    <w:qFormat/>
    <w:rsid w:val="00A771FF"/>
    <w:pPr>
      <w:spacing w:after="200" w:line="240" w:lineRule="auto"/>
    </w:pPr>
    <w:rPr>
      <w:i/>
      <w:iCs/>
      <w:color w:val="44546A" w:themeColor="text2"/>
      <w:sz w:val="18"/>
      <w:szCs w:val="18"/>
      <w:lang w:val="en-US"/>
    </w:rPr>
  </w:style>
  <w:style w:type="character" w:styleId="CommentReference">
    <w:name w:val="annotation reference"/>
    <w:basedOn w:val="DefaultParagraphFont"/>
    <w:uiPriority w:val="99"/>
    <w:semiHidden/>
    <w:unhideWhenUsed/>
    <w:rsid w:val="00A771FF"/>
    <w:rPr>
      <w:sz w:val="16"/>
      <w:szCs w:val="16"/>
    </w:rPr>
  </w:style>
  <w:style w:type="paragraph" w:styleId="CommentText">
    <w:name w:val="annotation text"/>
    <w:basedOn w:val="Normal"/>
    <w:link w:val="CommentTextChar"/>
    <w:uiPriority w:val="99"/>
    <w:semiHidden/>
    <w:unhideWhenUsed/>
    <w:rsid w:val="00A771FF"/>
    <w:pPr>
      <w:spacing w:after="0" w:line="240" w:lineRule="auto"/>
    </w:pPr>
    <w:rPr>
      <w:sz w:val="20"/>
      <w:szCs w:val="20"/>
      <w:lang w:val="en-US"/>
    </w:rPr>
  </w:style>
  <w:style w:type="character" w:customStyle="1" w:styleId="CommentTextChar">
    <w:name w:val="Comment Text Char"/>
    <w:basedOn w:val="DefaultParagraphFont"/>
    <w:link w:val="CommentText"/>
    <w:uiPriority w:val="99"/>
    <w:semiHidden/>
    <w:rsid w:val="00A771FF"/>
    <w:rPr>
      <w:sz w:val="20"/>
      <w:szCs w:val="20"/>
      <w:lang w:val="en-US"/>
    </w:rPr>
  </w:style>
  <w:style w:type="paragraph" w:styleId="BalloonText">
    <w:name w:val="Balloon Text"/>
    <w:basedOn w:val="Normal"/>
    <w:link w:val="BalloonTextChar"/>
    <w:uiPriority w:val="99"/>
    <w:semiHidden/>
    <w:unhideWhenUsed/>
    <w:rsid w:val="00AC1D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D2B"/>
    <w:rPr>
      <w:rFonts w:ascii="Segoe UI" w:hAnsi="Segoe UI" w:cs="Segoe UI"/>
      <w:sz w:val="18"/>
      <w:szCs w:val="18"/>
    </w:rPr>
  </w:style>
  <w:style w:type="table" w:styleId="TableGrid">
    <w:name w:val="Table Grid"/>
    <w:basedOn w:val="TableNormal"/>
    <w:uiPriority w:val="39"/>
    <w:rsid w:val="00FD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6939"/>
    <w:pPr>
      <w:spacing w:after="160"/>
    </w:pPr>
    <w:rPr>
      <w:b/>
      <w:bCs/>
      <w:lang w:val="es-ES"/>
    </w:rPr>
  </w:style>
  <w:style w:type="character" w:customStyle="1" w:styleId="CommentSubjectChar">
    <w:name w:val="Comment Subject Char"/>
    <w:basedOn w:val="CommentTextChar"/>
    <w:link w:val="CommentSubject"/>
    <w:uiPriority w:val="99"/>
    <w:semiHidden/>
    <w:rsid w:val="00C2693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667423">
      <w:bodyDiv w:val="1"/>
      <w:marLeft w:val="0"/>
      <w:marRight w:val="0"/>
      <w:marTop w:val="0"/>
      <w:marBottom w:val="0"/>
      <w:divBdr>
        <w:top w:val="none" w:sz="0" w:space="0" w:color="auto"/>
        <w:left w:val="none" w:sz="0" w:space="0" w:color="auto"/>
        <w:bottom w:val="none" w:sz="0" w:space="0" w:color="auto"/>
        <w:right w:val="none" w:sz="0" w:space="0" w:color="auto"/>
      </w:divBdr>
    </w:div>
    <w:div w:id="18985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2155</Words>
  <Characters>12289</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 GONZALEZ</dc:creator>
  <cp:keywords/>
  <dc:description/>
  <cp:lastModifiedBy>angelica godinez</cp:lastModifiedBy>
  <cp:revision>2</cp:revision>
  <dcterms:created xsi:type="dcterms:W3CDTF">2020-03-26T23:27:00Z</dcterms:created>
  <dcterms:modified xsi:type="dcterms:W3CDTF">2020-03-26T23:27:00Z</dcterms:modified>
</cp:coreProperties>
</file>