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B848" w14:textId="77777777" w:rsidR="00BC39E2" w:rsidRPr="00E806E2" w:rsidRDefault="00BC39E2" w:rsidP="004A27D7">
      <w:pPr>
        <w:rPr>
          <w:rFonts w:cstheme="minorHAnsi"/>
          <w:b/>
          <w:sz w:val="22"/>
          <w:szCs w:val="22"/>
        </w:rPr>
      </w:pPr>
      <w:r w:rsidRPr="00E806E2">
        <w:rPr>
          <w:rFonts w:cstheme="minorHAnsi"/>
          <w:b/>
          <w:sz w:val="22"/>
          <w:szCs w:val="22"/>
        </w:rPr>
        <w:t>INTRODUCTION.</w:t>
      </w:r>
    </w:p>
    <w:p w14:paraId="238A2E7A" w14:textId="77777777" w:rsidR="00817447" w:rsidRPr="00E806E2" w:rsidRDefault="00817447" w:rsidP="004A27D7">
      <w:pPr>
        <w:rPr>
          <w:rFonts w:cstheme="minorHAnsi"/>
          <w:sz w:val="22"/>
          <w:szCs w:val="22"/>
        </w:rPr>
      </w:pPr>
    </w:p>
    <w:p w14:paraId="3DC2F7FE" w14:textId="39A1F323" w:rsidR="0079210A" w:rsidRPr="00E806E2" w:rsidRDefault="0079210A" w:rsidP="004A27D7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bookmarkStart w:id="0" w:name="_Hlk25137355"/>
      <w:r w:rsidRPr="00E806E2">
        <w:rPr>
          <w:rFonts w:cstheme="minorHAnsi"/>
          <w:b/>
          <w:bCs/>
          <w:sz w:val="22"/>
          <w:szCs w:val="22"/>
        </w:rPr>
        <w:t>Why is stereopsis important?</w:t>
      </w:r>
    </w:p>
    <w:p w14:paraId="2C9CDD96" w14:textId="77777777" w:rsidR="00B93A69" w:rsidRDefault="00BC39E2" w:rsidP="004A27D7">
      <w:pPr>
        <w:spacing w:after="160" w:line="259" w:lineRule="auto"/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Stereopsis, defined as</w:t>
      </w:r>
      <w:r w:rsidR="00B93A69">
        <w:rPr>
          <w:rFonts w:cstheme="minorHAnsi"/>
          <w:sz w:val="22"/>
          <w:szCs w:val="22"/>
        </w:rPr>
        <w:t xml:space="preserve"> </w:t>
      </w:r>
      <w:r w:rsidRPr="00E806E2">
        <w:rPr>
          <w:rFonts w:cstheme="minorHAnsi"/>
          <w:sz w:val="22"/>
          <w:szCs w:val="22"/>
        </w:rPr>
        <w:t>depth perception</w:t>
      </w:r>
      <w:r w:rsidR="00B93A69">
        <w:rPr>
          <w:rFonts w:cstheme="minorHAnsi"/>
          <w:sz w:val="22"/>
          <w:szCs w:val="22"/>
        </w:rPr>
        <w:t xml:space="preserve"> from binocular disparity</w:t>
      </w:r>
      <w:r w:rsidRPr="00E806E2">
        <w:rPr>
          <w:rFonts w:cstheme="minorHAnsi"/>
          <w:sz w:val="22"/>
          <w:szCs w:val="22"/>
        </w:rPr>
        <w:t>, is a perceptual experience</w:t>
      </w:r>
      <w:r w:rsidR="00131B80" w:rsidRPr="00E806E2">
        <w:rPr>
          <w:rFonts w:cstheme="minorHAnsi"/>
          <w:sz w:val="22"/>
          <w:szCs w:val="22"/>
        </w:rPr>
        <w:t xml:space="preserve"> that </w:t>
      </w:r>
      <w:r w:rsidR="00EE6143" w:rsidRPr="00E806E2">
        <w:rPr>
          <w:rFonts w:cstheme="minorHAnsi"/>
          <w:sz w:val="22"/>
          <w:szCs w:val="22"/>
        </w:rPr>
        <w:t>gives</w:t>
      </w:r>
      <w:r w:rsidR="00A11ED5" w:rsidRPr="00E806E2">
        <w:rPr>
          <w:rFonts w:cstheme="minorHAnsi"/>
          <w:sz w:val="22"/>
          <w:szCs w:val="22"/>
        </w:rPr>
        <w:t xml:space="preserve"> rise to a</w:t>
      </w:r>
      <w:r w:rsidR="00205A29" w:rsidRPr="00E806E2">
        <w:rPr>
          <w:rFonts w:cstheme="minorHAnsi"/>
          <w:sz w:val="22"/>
          <w:szCs w:val="22"/>
        </w:rPr>
        <w:t xml:space="preserve"> rich</w:t>
      </w:r>
      <w:r w:rsidR="00131B80" w:rsidRPr="00E806E2">
        <w:rPr>
          <w:rFonts w:cstheme="minorHAnsi"/>
          <w:sz w:val="22"/>
          <w:szCs w:val="22"/>
        </w:rPr>
        <w:t xml:space="preserve"> 3</w:t>
      </w:r>
      <w:r w:rsidR="00205A29" w:rsidRPr="00E806E2">
        <w:rPr>
          <w:rFonts w:cstheme="minorHAnsi"/>
          <w:sz w:val="22"/>
          <w:szCs w:val="22"/>
        </w:rPr>
        <w:t>-D</w:t>
      </w:r>
      <w:r w:rsidR="00131B80" w:rsidRPr="00E806E2">
        <w:rPr>
          <w:rFonts w:cstheme="minorHAnsi"/>
          <w:sz w:val="22"/>
          <w:szCs w:val="22"/>
        </w:rPr>
        <w:t xml:space="preserve"> </w:t>
      </w:r>
      <w:r w:rsidR="00A11ED5" w:rsidRPr="00E806E2">
        <w:rPr>
          <w:rFonts w:cstheme="minorHAnsi"/>
          <w:sz w:val="22"/>
          <w:szCs w:val="22"/>
        </w:rPr>
        <w:t>environment</w:t>
      </w:r>
      <w:r w:rsidR="00131B80" w:rsidRPr="00E806E2">
        <w:rPr>
          <w:rFonts w:cstheme="minorHAnsi"/>
          <w:sz w:val="22"/>
          <w:szCs w:val="22"/>
        </w:rPr>
        <w:t xml:space="preserve"> from</w:t>
      </w:r>
      <w:r w:rsidR="00EE6143" w:rsidRPr="00E806E2">
        <w:rPr>
          <w:rFonts w:cstheme="minorHAnsi"/>
          <w:sz w:val="22"/>
          <w:szCs w:val="22"/>
        </w:rPr>
        <w:t xml:space="preserve"> two</w:t>
      </w:r>
      <w:r w:rsidR="00131B80" w:rsidRPr="00E806E2">
        <w:rPr>
          <w:rFonts w:cstheme="minorHAnsi"/>
          <w:sz w:val="22"/>
          <w:szCs w:val="22"/>
        </w:rPr>
        <w:t xml:space="preserve"> 2-</w:t>
      </w:r>
      <w:r w:rsidR="00205A29" w:rsidRPr="00E806E2">
        <w:rPr>
          <w:rFonts w:cstheme="minorHAnsi"/>
          <w:sz w:val="22"/>
          <w:szCs w:val="22"/>
        </w:rPr>
        <w:t>D retinal</w:t>
      </w:r>
      <w:r w:rsidR="00131B80" w:rsidRPr="00E806E2">
        <w:rPr>
          <w:rFonts w:cstheme="minorHAnsi"/>
          <w:sz w:val="22"/>
          <w:szCs w:val="22"/>
        </w:rPr>
        <w:t xml:space="preserve"> images (Howard &amp; Rogers, 2012). </w:t>
      </w:r>
      <w:r w:rsidR="00817447" w:rsidRPr="00E806E2">
        <w:rPr>
          <w:rFonts w:cstheme="minorHAnsi"/>
          <w:sz w:val="22"/>
          <w:szCs w:val="22"/>
        </w:rPr>
        <w:t>However, abnormal visual experience during the “sensitive period” of development may result in reduced or absent stereopsis (Held</w:t>
      </w:r>
      <w:r w:rsidR="00543B85" w:rsidRPr="00E806E2">
        <w:rPr>
          <w:rFonts w:cstheme="minorHAnsi"/>
          <w:sz w:val="22"/>
          <w:szCs w:val="22"/>
        </w:rPr>
        <w:t xml:space="preserve"> et al., </w:t>
      </w:r>
      <w:r w:rsidR="00817447" w:rsidRPr="00E806E2">
        <w:rPr>
          <w:rFonts w:cstheme="minorHAnsi"/>
          <w:sz w:val="22"/>
          <w:szCs w:val="22"/>
        </w:rPr>
        <w:t xml:space="preserve">1980; </w:t>
      </w:r>
      <w:proofErr w:type="spellStart"/>
      <w:r w:rsidR="00817447" w:rsidRPr="00E806E2">
        <w:rPr>
          <w:rFonts w:cstheme="minorHAnsi"/>
          <w:sz w:val="22"/>
          <w:szCs w:val="22"/>
        </w:rPr>
        <w:t>Petrig</w:t>
      </w:r>
      <w:proofErr w:type="spellEnd"/>
      <w:r w:rsidR="00543B85" w:rsidRPr="00E806E2">
        <w:rPr>
          <w:rFonts w:cstheme="minorHAnsi"/>
          <w:sz w:val="22"/>
          <w:szCs w:val="22"/>
        </w:rPr>
        <w:t xml:space="preserve"> et al., </w:t>
      </w:r>
      <w:r w:rsidR="00817447" w:rsidRPr="00E806E2">
        <w:rPr>
          <w:rFonts w:cstheme="minorHAnsi"/>
          <w:sz w:val="22"/>
          <w:szCs w:val="22"/>
        </w:rPr>
        <w:t xml:space="preserve">1981; Held, 1991; Birch &amp; </w:t>
      </w:r>
      <w:proofErr w:type="spellStart"/>
      <w:r w:rsidR="00817447" w:rsidRPr="00E806E2">
        <w:rPr>
          <w:rFonts w:cstheme="minorHAnsi"/>
          <w:sz w:val="22"/>
          <w:szCs w:val="22"/>
        </w:rPr>
        <w:t>Petrig</w:t>
      </w:r>
      <w:proofErr w:type="spellEnd"/>
      <w:r w:rsidR="00817447" w:rsidRPr="00E806E2">
        <w:rPr>
          <w:rFonts w:cstheme="minorHAnsi"/>
          <w:sz w:val="22"/>
          <w:szCs w:val="22"/>
        </w:rPr>
        <w:t>, 1996; Banks</w:t>
      </w:r>
      <w:r w:rsidR="00543B85" w:rsidRPr="00E806E2">
        <w:rPr>
          <w:rFonts w:cstheme="minorHAnsi"/>
          <w:sz w:val="22"/>
          <w:szCs w:val="22"/>
        </w:rPr>
        <w:t xml:space="preserve"> et al., </w:t>
      </w:r>
      <w:r w:rsidR="00817447" w:rsidRPr="00E806E2">
        <w:rPr>
          <w:rFonts w:cstheme="minorHAnsi"/>
          <w:sz w:val="22"/>
          <w:szCs w:val="22"/>
        </w:rPr>
        <w:t xml:space="preserve">1975). </w:t>
      </w:r>
      <w:r w:rsidR="00131B80" w:rsidRPr="00E806E2">
        <w:rPr>
          <w:rFonts w:cstheme="minorHAnsi"/>
          <w:sz w:val="22"/>
          <w:szCs w:val="22"/>
        </w:rPr>
        <w:t>Stereopsis has been implicated as a major factor in everyday visuomotor tasks (</w:t>
      </w:r>
      <w:proofErr w:type="spellStart"/>
      <w:r w:rsidR="00B93A69" w:rsidRPr="00E806E2">
        <w:rPr>
          <w:rFonts w:cstheme="minorHAnsi"/>
          <w:sz w:val="22"/>
          <w:szCs w:val="22"/>
        </w:rPr>
        <w:t>Meltmoth</w:t>
      </w:r>
      <w:proofErr w:type="spellEnd"/>
      <w:r w:rsidR="00B93A69" w:rsidRPr="00E806E2">
        <w:rPr>
          <w:rFonts w:cstheme="minorHAnsi"/>
          <w:sz w:val="22"/>
          <w:szCs w:val="22"/>
        </w:rPr>
        <w:t xml:space="preserve"> &amp; Grant, 2006; </w:t>
      </w:r>
      <w:proofErr w:type="spellStart"/>
      <w:r w:rsidR="00B93A69" w:rsidRPr="00E806E2">
        <w:rPr>
          <w:rFonts w:cstheme="minorHAnsi"/>
          <w:sz w:val="22"/>
          <w:szCs w:val="22"/>
        </w:rPr>
        <w:t>Melmoth</w:t>
      </w:r>
      <w:proofErr w:type="spellEnd"/>
      <w:r w:rsidR="00B93A69" w:rsidRPr="00E806E2">
        <w:rPr>
          <w:rFonts w:cstheme="minorHAnsi"/>
          <w:sz w:val="22"/>
          <w:szCs w:val="22"/>
        </w:rPr>
        <w:t xml:space="preserve"> et at., 2009</w:t>
      </w:r>
      <w:r w:rsidR="00131B80" w:rsidRPr="00E806E2">
        <w:rPr>
          <w:rFonts w:cstheme="minorHAnsi"/>
          <w:sz w:val="22"/>
          <w:szCs w:val="22"/>
        </w:rPr>
        <w:t>)</w:t>
      </w:r>
      <w:r w:rsidR="00EE6143" w:rsidRPr="00E806E2">
        <w:rPr>
          <w:rFonts w:cstheme="minorHAnsi"/>
          <w:sz w:val="22"/>
          <w:szCs w:val="22"/>
        </w:rPr>
        <w:t xml:space="preserve"> and is </w:t>
      </w:r>
      <w:r w:rsidR="00A11ED5" w:rsidRPr="00E806E2">
        <w:rPr>
          <w:rFonts w:cstheme="minorHAnsi"/>
          <w:sz w:val="22"/>
          <w:szCs w:val="22"/>
        </w:rPr>
        <w:t xml:space="preserve">often </w:t>
      </w:r>
      <w:r w:rsidR="00EE6143" w:rsidRPr="00E806E2">
        <w:rPr>
          <w:rFonts w:cstheme="minorHAnsi"/>
          <w:sz w:val="22"/>
          <w:szCs w:val="22"/>
        </w:rPr>
        <w:t>impaired in people with abnormal visual development (</w:t>
      </w:r>
      <w:r w:rsidR="00A11ED5" w:rsidRPr="00E806E2">
        <w:rPr>
          <w:rFonts w:cstheme="minorHAnsi"/>
          <w:sz w:val="22"/>
          <w:szCs w:val="22"/>
        </w:rPr>
        <w:t>Webber &amp; Wood, 2005</w:t>
      </w:r>
      <w:r w:rsidR="00B93A69">
        <w:rPr>
          <w:rFonts w:cstheme="minorHAnsi"/>
          <w:sz w:val="22"/>
          <w:szCs w:val="22"/>
        </w:rPr>
        <w:t xml:space="preserve">; </w:t>
      </w:r>
      <w:proofErr w:type="spellStart"/>
      <w:r w:rsidR="00B93A69">
        <w:rPr>
          <w:rFonts w:cstheme="minorHAnsi"/>
          <w:sz w:val="22"/>
          <w:szCs w:val="22"/>
        </w:rPr>
        <w:t>Meltmoth</w:t>
      </w:r>
      <w:proofErr w:type="spellEnd"/>
      <w:r w:rsidR="00B93A69">
        <w:rPr>
          <w:rFonts w:cstheme="minorHAnsi"/>
          <w:sz w:val="22"/>
          <w:szCs w:val="22"/>
        </w:rPr>
        <w:t xml:space="preserve"> et al., 2015; </w:t>
      </w:r>
      <w:r w:rsidR="00B93A69" w:rsidRPr="00E806E2">
        <w:rPr>
          <w:rFonts w:cstheme="minorHAnsi"/>
          <w:sz w:val="22"/>
          <w:szCs w:val="22"/>
        </w:rPr>
        <w:t xml:space="preserve">Levi, </w:t>
      </w:r>
      <w:proofErr w:type="spellStart"/>
      <w:r w:rsidR="00B93A69" w:rsidRPr="00E806E2">
        <w:rPr>
          <w:rFonts w:cstheme="minorHAnsi"/>
          <w:sz w:val="22"/>
          <w:szCs w:val="22"/>
        </w:rPr>
        <w:t>Knill</w:t>
      </w:r>
      <w:proofErr w:type="spellEnd"/>
      <w:r w:rsidR="00B93A69" w:rsidRPr="00E806E2">
        <w:rPr>
          <w:rFonts w:cstheme="minorHAnsi"/>
          <w:sz w:val="22"/>
          <w:szCs w:val="22"/>
        </w:rPr>
        <w:t>, &amp; Bavelier, 2015</w:t>
      </w:r>
      <w:r w:rsidR="00EE6143" w:rsidRPr="00E806E2">
        <w:rPr>
          <w:rFonts w:cstheme="minorHAnsi"/>
          <w:sz w:val="22"/>
          <w:szCs w:val="22"/>
        </w:rPr>
        <w:t>)</w:t>
      </w:r>
      <w:r w:rsidR="00131B80" w:rsidRPr="00E806E2">
        <w:rPr>
          <w:rFonts w:cstheme="minorHAnsi"/>
          <w:sz w:val="22"/>
          <w:szCs w:val="22"/>
        </w:rPr>
        <w:t>. Indeed, people who are stereo-blind or -anomalous exhibit deficits</w:t>
      </w:r>
      <w:r w:rsidR="00205A29" w:rsidRPr="00E806E2">
        <w:rPr>
          <w:rFonts w:cstheme="minorHAnsi"/>
          <w:sz w:val="22"/>
          <w:szCs w:val="22"/>
        </w:rPr>
        <w:t xml:space="preserve"> in</w:t>
      </w:r>
      <w:r w:rsidR="00131B80" w:rsidRPr="00E806E2">
        <w:rPr>
          <w:rFonts w:cstheme="minorHAnsi"/>
          <w:sz w:val="22"/>
          <w:szCs w:val="22"/>
        </w:rPr>
        <w:t xml:space="preserve"> </w:t>
      </w:r>
      <w:r w:rsidR="00205A29" w:rsidRPr="00E806E2">
        <w:rPr>
          <w:rFonts w:cstheme="minorHAnsi"/>
          <w:sz w:val="22"/>
          <w:szCs w:val="22"/>
        </w:rPr>
        <w:t xml:space="preserve">precision grasping (Grant, </w:t>
      </w:r>
      <w:proofErr w:type="spellStart"/>
      <w:r w:rsidR="00205A29" w:rsidRPr="00E806E2">
        <w:rPr>
          <w:rFonts w:cstheme="minorHAnsi"/>
          <w:sz w:val="22"/>
          <w:szCs w:val="22"/>
        </w:rPr>
        <w:t>Melmoth</w:t>
      </w:r>
      <w:proofErr w:type="spellEnd"/>
      <w:r w:rsidR="00205A29" w:rsidRPr="00E806E2">
        <w:rPr>
          <w:rFonts w:cstheme="minorHAnsi"/>
          <w:sz w:val="22"/>
          <w:szCs w:val="22"/>
        </w:rPr>
        <w:t xml:space="preserve">, Morgan, Finlay, 2007; </w:t>
      </w:r>
      <w:proofErr w:type="spellStart"/>
      <w:r w:rsidR="00205A29" w:rsidRPr="00E806E2">
        <w:rPr>
          <w:rFonts w:cstheme="minorHAnsi"/>
          <w:sz w:val="22"/>
          <w:szCs w:val="22"/>
        </w:rPr>
        <w:t>Melmoth</w:t>
      </w:r>
      <w:proofErr w:type="spellEnd"/>
      <w:r w:rsidR="00205A29" w:rsidRPr="00E806E2">
        <w:rPr>
          <w:rFonts w:cstheme="minorHAnsi"/>
          <w:sz w:val="22"/>
          <w:szCs w:val="22"/>
        </w:rPr>
        <w:t>, Finlay, Morgan, &amp; Grant, 2009), particularly in the kinematic aspects that rely on visual feedback and online corrections (</w:t>
      </w:r>
      <w:proofErr w:type="spellStart"/>
      <w:r w:rsidR="00205A29" w:rsidRPr="00E806E2">
        <w:rPr>
          <w:rFonts w:cstheme="minorHAnsi"/>
          <w:sz w:val="22"/>
          <w:szCs w:val="22"/>
        </w:rPr>
        <w:t>Meltmoth</w:t>
      </w:r>
      <w:proofErr w:type="spellEnd"/>
      <w:r w:rsidR="00205A29" w:rsidRPr="00E806E2">
        <w:rPr>
          <w:rFonts w:cstheme="minorHAnsi"/>
          <w:sz w:val="22"/>
          <w:szCs w:val="22"/>
        </w:rPr>
        <w:t xml:space="preserve"> &amp; Grant, 2006; </w:t>
      </w:r>
      <w:proofErr w:type="spellStart"/>
      <w:r w:rsidR="00205A29" w:rsidRPr="00E806E2">
        <w:rPr>
          <w:rFonts w:cstheme="minorHAnsi"/>
          <w:sz w:val="22"/>
          <w:szCs w:val="22"/>
        </w:rPr>
        <w:t>Melmoth</w:t>
      </w:r>
      <w:proofErr w:type="spellEnd"/>
      <w:r w:rsidR="00205A29" w:rsidRPr="00E806E2">
        <w:rPr>
          <w:rFonts w:cstheme="minorHAnsi"/>
          <w:sz w:val="22"/>
          <w:szCs w:val="22"/>
        </w:rPr>
        <w:t xml:space="preserve"> et at., 2009).</w:t>
      </w:r>
      <w:r w:rsidR="00C149E4" w:rsidRPr="00E806E2">
        <w:rPr>
          <w:rFonts w:cstheme="minorHAnsi"/>
          <w:sz w:val="22"/>
          <w:szCs w:val="22"/>
        </w:rPr>
        <w:t xml:space="preserve"> </w:t>
      </w:r>
      <w:r w:rsidR="00031298" w:rsidRPr="00E806E2">
        <w:rPr>
          <w:rFonts w:cstheme="minorHAnsi"/>
          <w:sz w:val="22"/>
          <w:szCs w:val="22"/>
        </w:rPr>
        <w:t xml:space="preserve">Furthermore, while binocular mechanisms seem to be intact in people with amblyopia (Birch &amp; Stager, 1985; Baker et al., 2007; Ding &amp; Levi, 2014; Hess et al., 2014; </w:t>
      </w:r>
      <w:proofErr w:type="spellStart"/>
      <w:r w:rsidR="00031298" w:rsidRPr="00E806E2">
        <w:rPr>
          <w:rFonts w:cstheme="minorHAnsi"/>
          <w:sz w:val="22"/>
          <w:szCs w:val="22"/>
        </w:rPr>
        <w:t>Giaschi</w:t>
      </w:r>
      <w:proofErr w:type="spellEnd"/>
      <w:r w:rsidR="00031298" w:rsidRPr="00E806E2">
        <w:rPr>
          <w:rFonts w:cstheme="minorHAnsi"/>
          <w:sz w:val="22"/>
          <w:szCs w:val="22"/>
        </w:rPr>
        <w:t>, Lo, Narasimhan, Lyons, &amp; Wilcox, 2013), they are functionally suppressed when viewing binocularly (</w:t>
      </w:r>
      <w:proofErr w:type="spellStart"/>
      <w:r w:rsidR="00031298" w:rsidRPr="00E806E2">
        <w:rPr>
          <w:rFonts w:cstheme="minorHAnsi"/>
          <w:sz w:val="22"/>
          <w:szCs w:val="22"/>
        </w:rPr>
        <w:t>Tavers</w:t>
      </w:r>
      <w:proofErr w:type="spellEnd"/>
      <w:r w:rsidR="00031298" w:rsidRPr="00E806E2">
        <w:rPr>
          <w:rFonts w:cstheme="minorHAnsi"/>
          <w:sz w:val="22"/>
          <w:szCs w:val="22"/>
        </w:rPr>
        <w:t xml:space="preserve">, 1938; Birch, 2013). </w:t>
      </w:r>
      <w:r w:rsidR="00B93A69">
        <w:rPr>
          <w:rFonts w:cstheme="minorHAnsi"/>
          <w:sz w:val="22"/>
          <w:szCs w:val="22"/>
        </w:rPr>
        <w:t xml:space="preserve">Thus, for the overall well-being of people with amblyopia, stereopsis may be an important function to strengthen. </w:t>
      </w:r>
    </w:p>
    <w:p w14:paraId="5694174E" w14:textId="5B321D5A" w:rsidR="0079210A" w:rsidRPr="00E806E2" w:rsidRDefault="0079210A" w:rsidP="004A27D7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E806E2">
        <w:rPr>
          <w:rFonts w:cstheme="minorHAnsi"/>
          <w:b/>
          <w:bCs/>
          <w:sz w:val="22"/>
          <w:szCs w:val="22"/>
        </w:rPr>
        <w:t>Background on amblyopia</w:t>
      </w:r>
    </w:p>
    <w:p w14:paraId="0E181A75" w14:textId="1B74C229" w:rsidR="000E26B1" w:rsidRDefault="00847DD7" w:rsidP="009F59DD">
      <w:pPr>
        <w:spacing w:after="160" w:line="259" w:lineRule="auto"/>
        <w:ind w:firstLine="720"/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 xml:space="preserve">Amblyopia, the leading cause of </w:t>
      </w:r>
      <w:r w:rsidR="00B93A69">
        <w:rPr>
          <w:rFonts w:cstheme="minorHAnsi"/>
          <w:sz w:val="22"/>
          <w:szCs w:val="22"/>
        </w:rPr>
        <w:t>visual loss</w:t>
      </w:r>
      <w:r w:rsidR="00B93A69" w:rsidRPr="00E806E2">
        <w:rPr>
          <w:rFonts w:cstheme="minorHAnsi"/>
          <w:sz w:val="22"/>
          <w:szCs w:val="22"/>
        </w:rPr>
        <w:t xml:space="preserve"> </w:t>
      </w:r>
      <w:r w:rsidRPr="00E806E2">
        <w:rPr>
          <w:rFonts w:cstheme="minorHAnsi"/>
          <w:sz w:val="22"/>
          <w:szCs w:val="22"/>
        </w:rPr>
        <w:t>in children, is a neuro-developmental disorder</w:t>
      </w:r>
      <w:r w:rsidR="00E02A74" w:rsidRPr="00E806E2">
        <w:rPr>
          <w:rFonts w:cstheme="minorHAnsi"/>
          <w:sz w:val="22"/>
          <w:szCs w:val="22"/>
        </w:rPr>
        <w:t xml:space="preserve"> (Hess, Li, Lu, Thompson &amp; Hansen, 2010; Li, Dumoulin, Mansouri, &amp; Hess, 2007)</w:t>
      </w:r>
      <w:r w:rsidRPr="00E806E2">
        <w:rPr>
          <w:rFonts w:cstheme="minorHAnsi"/>
          <w:sz w:val="22"/>
          <w:szCs w:val="22"/>
        </w:rPr>
        <w:t xml:space="preserve"> that arises from an imbalance between the ocular inputs to the visual pathway. It is characterized</w:t>
      </w:r>
      <w:r w:rsidR="000E26B1" w:rsidRPr="00E806E2">
        <w:rPr>
          <w:rFonts w:cstheme="minorHAnsi"/>
          <w:sz w:val="22"/>
          <w:szCs w:val="22"/>
        </w:rPr>
        <w:t xml:space="preserve"> as</w:t>
      </w:r>
      <w:r w:rsidRPr="00E806E2">
        <w:rPr>
          <w:rFonts w:cstheme="minorHAnsi"/>
          <w:sz w:val="22"/>
          <w:szCs w:val="22"/>
        </w:rPr>
        <w:t xml:space="preserve"> reduced visual acuity</w:t>
      </w:r>
      <w:r w:rsidR="00B21647">
        <w:rPr>
          <w:rFonts w:cstheme="minorHAnsi"/>
          <w:sz w:val="22"/>
          <w:szCs w:val="22"/>
        </w:rPr>
        <w:t xml:space="preserve"> in an otherwise normal eye</w:t>
      </w:r>
      <w:r w:rsidRPr="00E806E2">
        <w:rPr>
          <w:rFonts w:cstheme="minorHAnsi"/>
          <w:sz w:val="22"/>
          <w:szCs w:val="22"/>
        </w:rPr>
        <w:t xml:space="preserve"> despite best optical correction (Holmes &amp; Clarke, 2006)</w:t>
      </w:r>
      <w:r w:rsidR="0041571E" w:rsidRPr="00E806E2">
        <w:rPr>
          <w:rFonts w:cstheme="minorHAnsi"/>
          <w:sz w:val="22"/>
          <w:szCs w:val="22"/>
        </w:rPr>
        <w:t xml:space="preserve"> and </w:t>
      </w:r>
      <w:r w:rsidRPr="00E806E2">
        <w:rPr>
          <w:rFonts w:cstheme="minorHAnsi"/>
          <w:sz w:val="22"/>
          <w:szCs w:val="22"/>
        </w:rPr>
        <w:t xml:space="preserve">is typically secondary to </w:t>
      </w:r>
      <w:r w:rsidR="00FA0C4E" w:rsidRPr="00E806E2">
        <w:rPr>
          <w:rFonts w:cstheme="minorHAnsi"/>
          <w:sz w:val="22"/>
          <w:szCs w:val="22"/>
        </w:rPr>
        <w:t>misalignment of the visual axis (</w:t>
      </w:r>
      <w:r w:rsidRPr="00E806E2">
        <w:rPr>
          <w:rFonts w:cstheme="minorHAnsi"/>
          <w:sz w:val="22"/>
          <w:szCs w:val="22"/>
        </w:rPr>
        <w:t>strabismus</w:t>
      </w:r>
      <w:r w:rsidR="00FA0C4E" w:rsidRPr="00E806E2">
        <w:rPr>
          <w:rFonts w:cstheme="minorHAnsi"/>
          <w:sz w:val="22"/>
          <w:szCs w:val="22"/>
        </w:rPr>
        <w:t>) and/or</w:t>
      </w:r>
      <w:r w:rsidRPr="00E806E2">
        <w:rPr>
          <w:rFonts w:cstheme="minorHAnsi"/>
          <w:sz w:val="22"/>
          <w:szCs w:val="22"/>
        </w:rPr>
        <w:t xml:space="preserve"> </w:t>
      </w:r>
      <w:r w:rsidR="00FA0C4E" w:rsidRPr="00E806E2">
        <w:rPr>
          <w:rFonts w:cstheme="minorHAnsi"/>
          <w:sz w:val="22"/>
          <w:szCs w:val="22"/>
        </w:rPr>
        <w:t>unequal refractive error (anisometropia)</w:t>
      </w:r>
      <w:r w:rsidRPr="00E806E2">
        <w:rPr>
          <w:rFonts w:cstheme="minorHAnsi"/>
          <w:sz w:val="22"/>
          <w:szCs w:val="22"/>
        </w:rPr>
        <w:t xml:space="preserve">. However, </w:t>
      </w:r>
      <w:r w:rsidR="0079210A" w:rsidRPr="00E806E2">
        <w:rPr>
          <w:rFonts w:cstheme="minorHAnsi"/>
          <w:sz w:val="22"/>
          <w:szCs w:val="22"/>
        </w:rPr>
        <w:t>categorization of amblyopia based on etiology may be too restrictive</w:t>
      </w:r>
      <w:r w:rsidR="0041571E" w:rsidRPr="00E806E2">
        <w:rPr>
          <w:rFonts w:cstheme="minorHAnsi"/>
          <w:sz w:val="22"/>
          <w:szCs w:val="22"/>
        </w:rPr>
        <w:t xml:space="preserve"> (Maurer &amp; McKee, 2016) since amblyopic</w:t>
      </w:r>
      <w:r w:rsidR="00E806E2" w:rsidRPr="00E806E2">
        <w:rPr>
          <w:rFonts w:cstheme="minorHAnsi"/>
          <w:sz w:val="22"/>
          <w:szCs w:val="22"/>
        </w:rPr>
        <w:t xml:space="preserve"> deficit</w:t>
      </w:r>
      <w:r w:rsidR="0041571E" w:rsidRPr="00E806E2">
        <w:rPr>
          <w:rFonts w:cstheme="minorHAnsi"/>
          <w:sz w:val="22"/>
          <w:szCs w:val="22"/>
        </w:rPr>
        <w:t xml:space="preserve"> interactions are complex.</w:t>
      </w:r>
      <w:r w:rsidR="00E806E2" w:rsidRPr="00E806E2">
        <w:rPr>
          <w:rFonts w:cstheme="minorHAnsi"/>
          <w:sz w:val="22"/>
          <w:szCs w:val="22"/>
        </w:rPr>
        <w:t xml:space="preserve"> Indeed, p</w:t>
      </w:r>
      <w:r w:rsidR="000E26B1" w:rsidRPr="00E806E2">
        <w:rPr>
          <w:rFonts w:cstheme="minorHAnsi"/>
          <w:sz w:val="22"/>
          <w:szCs w:val="22"/>
        </w:rPr>
        <w:t>eople with amblyopia experience sensory deficits, such as reduced visual acuity (Holmes &amp; Clarke, 2006), contrast sensitivity (Hess &amp; Howell, 1977</w:t>
      </w:r>
      <w:r w:rsidR="002719F9" w:rsidRPr="00E806E2">
        <w:rPr>
          <w:rFonts w:cstheme="minorHAnsi"/>
          <w:sz w:val="22"/>
          <w:szCs w:val="22"/>
        </w:rPr>
        <w:t>; Levi</w:t>
      </w:r>
      <w:r w:rsidR="00DD0D35">
        <w:rPr>
          <w:rFonts w:cstheme="minorHAnsi"/>
          <w:sz w:val="22"/>
          <w:szCs w:val="22"/>
        </w:rPr>
        <w:t xml:space="preserve"> &amp; </w:t>
      </w:r>
      <w:proofErr w:type="spellStart"/>
      <w:r w:rsidR="00DD0D35">
        <w:rPr>
          <w:rFonts w:cstheme="minorHAnsi"/>
          <w:sz w:val="22"/>
          <w:szCs w:val="22"/>
        </w:rPr>
        <w:t>Harwerth</w:t>
      </w:r>
      <w:proofErr w:type="spellEnd"/>
      <w:r w:rsidR="00DD0D35">
        <w:rPr>
          <w:rFonts w:cstheme="minorHAnsi"/>
          <w:sz w:val="22"/>
          <w:szCs w:val="22"/>
        </w:rPr>
        <w:t>, 1977; Levi, 1991</w:t>
      </w:r>
      <w:r w:rsidR="000E26B1" w:rsidRPr="00E806E2">
        <w:rPr>
          <w:rFonts w:cstheme="minorHAnsi"/>
          <w:sz w:val="22"/>
          <w:szCs w:val="22"/>
        </w:rPr>
        <w:t>)</w:t>
      </w:r>
      <w:r w:rsidR="009F59DD">
        <w:rPr>
          <w:rFonts w:cstheme="minorHAnsi"/>
          <w:sz w:val="22"/>
          <w:szCs w:val="22"/>
        </w:rPr>
        <w:t xml:space="preserve"> and positional acuity (CITE). </w:t>
      </w:r>
      <w:r w:rsidR="002719F9" w:rsidRPr="00E806E2">
        <w:rPr>
          <w:rFonts w:cstheme="minorHAnsi"/>
          <w:sz w:val="22"/>
          <w:szCs w:val="22"/>
        </w:rPr>
        <w:t>In addition, they also experience</w:t>
      </w:r>
      <w:r w:rsidR="000E26B1" w:rsidRPr="00E806E2">
        <w:rPr>
          <w:rFonts w:cstheme="minorHAnsi"/>
          <w:sz w:val="22"/>
          <w:szCs w:val="22"/>
        </w:rPr>
        <w:t xml:space="preserve"> higher-level deficits, such as</w:t>
      </w:r>
      <w:r w:rsidR="009F59DD">
        <w:rPr>
          <w:rFonts w:cstheme="minorHAnsi"/>
          <w:sz w:val="22"/>
          <w:szCs w:val="22"/>
        </w:rPr>
        <w:t xml:space="preserve"> </w:t>
      </w:r>
      <w:r w:rsidR="009F59DD" w:rsidRPr="00E806E2">
        <w:rPr>
          <w:rFonts w:cstheme="minorHAnsi"/>
          <w:sz w:val="22"/>
          <w:szCs w:val="22"/>
        </w:rPr>
        <w:t>crowding (Levi &amp; Klein, 1985; Levi, 2008)</w:t>
      </w:r>
      <w:r w:rsidR="009F59DD">
        <w:rPr>
          <w:rFonts w:cstheme="minorHAnsi"/>
          <w:sz w:val="22"/>
          <w:szCs w:val="22"/>
        </w:rPr>
        <w:t>,</w:t>
      </w:r>
      <w:r w:rsidR="000E26B1" w:rsidRPr="00E806E2">
        <w:rPr>
          <w:rFonts w:cstheme="minorHAnsi"/>
          <w:sz w:val="22"/>
          <w:szCs w:val="22"/>
        </w:rPr>
        <w:t xml:space="preserve"> motion perception (Ho &amp; </w:t>
      </w:r>
      <w:proofErr w:type="spellStart"/>
      <w:r w:rsidR="000E26B1" w:rsidRPr="00E806E2">
        <w:rPr>
          <w:rFonts w:cstheme="minorHAnsi"/>
          <w:sz w:val="22"/>
          <w:szCs w:val="22"/>
        </w:rPr>
        <w:t>Giaschi</w:t>
      </w:r>
      <w:proofErr w:type="spellEnd"/>
      <w:r w:rsidR="000E26B1" w:rsidRPr="00E806E2">
        <w:rPr>
          <w:rFonts w:cstheme="minorHAnsi"/>
          <w:sz w:val="22"/>
          <w:szCs w:val="22"/>
        </w:rPr>
        <w:t>, 2007; Simmers et al., 2003</w:t>
      </w:r>
      <w:r w:rsidR="002719F9" w:rsidRPr="00E806E2">
        <w:rPr>
          <w:rFonts w:cstheme="minorHAnsi"/>
          <w:sz w:val="22"/>
          <w:szCs w:val="22"/>
        </w:rPr>
        <w:t xml:space="preserve">; </w:t>
      </w:r>
      <w:proofErr w:type="spellStart"/>
      <w:r w:rsidR="002719F9" w:rsidRPr="00E806E2">
        <w:rPr>
          <w:rFonts w:cstheme="minorHAnsi"/>
          <w:sz w:val="22"/>
          <w:szCs w:val="22"/>
        </w:rPr>
        <w:t>Mier</w:t>
      </w:r>
      <w:proofErr w:type="spellEnd"/>
      <w:r w:rsidR="002719F9" w:rsidRPr="00E806E2">
        <w:rPr>
          <w:rFonts w:cstheme="minorHAnsi"/>
          <w:sz w:val="22"/>
          <w:szCs w:val="22"/>
        </w:rPr>
        <w:t xml:space="preserve"> et al., 2016</w:t>
      </w:r>
      <w:r w:rsidR="000E26B1" w:rsidRPr="00E806E2">
        <w:rPr>
          <w:rFonts w:cstheme="minorHAnsi"/>
          <w:sz w:val="22"/>
          <w:szCs w:val="22"/>
        </w:rPr>
        <w:t>)</w:t>
      </w:r>
      <w:r w:rsidR="002719F9" w:rsidRPr="00E806E2">
        <w:rPr>
          <w:rFonts w:cstheme="minorHAnsi"/>
          <w:sz w:val="22"/>
          <w:szCs w:val="22"/>
        </w:rPr>
        <w:t xml:space="preserve">, </w:t>
      </w:r>
      <w:r w:rsidR="00E806E2" w:rsidRPr="00E806E2">
        <w:rPr>
          <w:rFonts w:cstheme="minorHAnsi"/>
          <w:sz w:val="22"/>
          <w:szCs w:val="22"/>
        </w:rPr>
        <w:t xml:space="preserve">contour integration (Levi et al., 2007), </w:t>
      </w:r>
      <w:r w:rsidR="002719F9" w:rsidRPr="00E806E2">
        <w:rPr>
          <w:rFonts w:cstheme="minorHAnsi"/>
          <w:sz w:val="22"/>
          <w:szCs w:val="22"/>
        </w:rPr>
        <w:t>visual decision making (</w:t>
      </w:r>
      <w:proofErr w:type="spellStart"/>
      <w:r w:rsidR="002719F9" w:rsidRPr="00E806E2">
        <w:rPr>
          <w:rFonts w:cstheme="minorHAnsi"/>
          <w:sz w:val="22"/>
          <w:szCs w:val="22"/>
        </w:rPr>
        <w:t>Farzin</w:t>
      </w:r>
      <w:proofErr w:type="spellEnd"/>
      <w:r w:rsidR="002719F9" w:rsidRPr="00E806E2">
        <w:rPr>
          <w:rFonts w:cstheme="minorHAnsi"/>
          <w:sz w:val="22"/>
          <w:szCs w:val="22"/>
        </w:rPr>
        <w:t xml:space="preserve"> &amp; Norcia, 2011), visual attention </w:t>
      </w:r>
      <w:r w:rsidR="009F59DD">
        <w:rPr>
          <w:rFonts w:cstheme="minorHAnsi"/>
          <w:sz w:val="22"/>
          <w:szCs w:val="22"/>
        </w:rPr>
        <w:t>(</w:t>
      </w:r>
      <w:r w:rsidR="002719F9" w:rsidRPr="00E806E2">
        <w:rPr>
          <w:rFonts w:cstheme="minorHAnsi"/>
          <w:sz w:val="22"/>
          <w:szCs w:val="22"/>
        </w:rPr>
        <w:t>Hou et al., 2016)</w:t>
      </w:r>
      <w:r w:rsidR="009F59DD">
        <w:rPr>
          <w:rFonts w:cstheme="minorHAnsi"/>
          <w:sz w:val="22"/>
          <w:szCs w:val="22"/>
        </w:rPr>
        <w:t xml:space="preserve"> and stereopsis (Webber &amp; Wood, 2005)</w:t>
      </w:r>
      <w:r w:rsidR="002719F9" w:rsidRPr="00E806E2">
        <w:rPr>
          <w:rFonts w:cstheme="minorHAnsi"/>
          <w:sz w:val="22"/>
          <w:szCs w:val="22"/>
        </w:rPr>
        <w:t>.</w:t>
      </w:r>
      <w:r w:rsidR="00DB4DC8">
        <w:rPr>
          <w:rFonts w:cstheme="minorHAnsi"/>
          <w:sz w:val="22"/>
          <w:szCs w:val="22"/>
        </w:rPr>
        <w:t xml:space="preserve"> The combined sensory, higher-level deficits and interactions make amblyopia a difficult condition to treat. </w:t>
      </w:r>
      <w:r w:rsidR="002719F9" w:rsidRPr="00E806E2">
        <w:rPr>
          <w:rFonts w:cstheme="minorHAnsi"/>
          <w:sz w:val="22"/>
          <w:szCs w:val="22"/>
        </w:rPr>
        <w:t xml:space="preserve"> </w:t>
      </w:r>
    </w:p>
    <w:p w14:paraId="6149943E" w14:textId="70B5901D" w:rsidR="00E806E2" w:rsidRPr="00E806E2" w:rsidRDefault="00E806E2" w:rsidP="00E806E2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E806E2">
        <w:rPr>
          <w:rFonts w:cstheme="minorHAnsi"/>
          <w:b/>
          <w:bCs/>
          <w:sz w:val="22"/>
          <w:szCs w:val="22"/>
        </w:rPr>
        <w:t xml:space="preserve">Treatment techniques for </w:t>
      </w:r>
      <w:r w:rsidR="00D37C73">
        <w:rPr>
          <w:rFonts w:cstheme="minorHAnsi"/>
          <w:b/>
          <w:bCs/>
          <w:sz w:val="22"/>
          <w:szCs w:val="22"/>
        </w:rPr>
        <w:t>children and adults with</w:t>
      </w:r>
      <w:r w:rsidRPr="00E806E2">
        <w:rPr>
          <w:rFonts w:cstheme="minorHAnsi"/>
          <w:b/>
          <w:bCs/>
          <w:sz w:val="22"/>
          <w:szCs w:val="22"/>
        </w:rPr>
        <w:t xml:space="preserve"> amblyopia</w:t>
      </w:r>
    </w:p>
    <w:p w14:paraId="1CD27840" w14:textId="1DD8FA5B" w:rsidR="00445393" w:rsidRDefault="00D37C73" w:rsidP="00312C68">
      <w:pPr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Current treatment options following full optical correction</w:t>
      </w:r>
      <w:r>
        <w:rPr>
          <w:rFonts w:cstheme="minorHAnsi"/>
          <w:sz w:val="22"/>
          <w:szCs w:val="22"/>
        </w:rPr>
        <w:t xml:space="preserve"> for children</w:t>
      </w:r>
      <w:r w:rsidRPr="00E806E2">
        <w:rPr>
          <w:rFonts w:cstheme="minorHAnsi"/>
          <w:sz w:val="22"/>
          <w:szCs w:val="22"/>
        </w:rPr>
        <w:t xml:space="preserve"> </w:t>
      </w:r>
      <w:r w:rsidR="003373B9">
        <w:rPr>
          <w:rFonts w:cstheme="minorHAnsi"/>
          <w:sz w:val="22"/>
          <w:szCs w:val="22"/>
        </w:rPr>
        <w:t xml:space="preserve">with amblyopia </w:t>
      </w:r>
      <w:r w:rsidRPr="00E806E2">
        <w:rPr>
          <w:rFonts w:cstheme="minorHAnsi"/>
          <w:sz w:val="22"/>
          <w:szCs w:val="22"/>
        </w:rPr>
        <w:t xml:space="preserve">are: Patching, atropine, or </w:t>
      </w:r>
      <w:proofErr w:type="spellStart"/>
      <w:r w:rsidRPr="00E806E2">
        <w:rPr>
          <w:rFonts w:cstheme="minorHAnsi"/>
          <w:sz w:val="22"/>
          <w:szCs w:val="22"/>
        </w:rPr>
        <w:t>bangerter</w:t>
      </w:r>
      <w:proofErr w:type="spellEnd"/>
      <w:r w:rsidRPr="00E806E2">
        <w:rPr>
          <w:rFonts w:cstheme="minorHAnsi"/>
          <w:sz w:val="22"/>
          <w:szCs w:val="22"/>
        </w:rPr>
        <w:t xml:space="preserve"> filters, with patching being the most common (Holmes &amp; Levi, 2018), although not always effective (Awan et al., 2010).</w:t>
      </w:r>
      <w:r>
        <w:rPr>
          <w:rFonts w:cstheme="minorHAnsi"/>
          <w:sz w:val="22"/>
          <w:szCs w:val="22"/>
        </w:rPr>
        <w:t xml:space="preserve"> </w:t>
      </w:r>
      <w:r w:rsidR="003373B9">
        <w:rPr>
          <w:rFonts w:cstheme="minorHAnsi"/>
          <w:sz w:val="22"/>
          <w:szCs w:val="22"/>
        </w:rPr>
        <w:t>T</w:t>
      </w:r>
      <w:r w:rsidRPr="00E806E2">
        <w:rPr>
          <w:rFonts w:cstheme="minorHAnsi"/>
          <w:sz w:val="22"/>
          <w:szCs w:val="22"/>
        </w:rPr>
        <w:t xml:space="preserve">reatment compliance remains a major obstacle in treating children with amblyopia (Steward et al., 2004; Steward et al., 2007) and treatment response after the age of seven is </w:t>
      </w:r>
      <w:r>
        <w:rPr>
          <w:rFonts w:cstheme="minorHAnsi"/>
          <w:sz w:val="22"/>
          <w:szCs w:val="22"/>
        </w:rPr>
        <w:t>reduced</w:t>
      </w:r>
      <w:r w:rsidRPr="00E806E2">
        <w:rPr>
          <w:rFonts w:cstheme="minorHAnsi"/>
          <w:sz w:val="22"/>
          <w:szCs w:val="22"/>
        </w:rPr>
        <w:t xml:space="preserve"> (Steward et al., 2003).</w:t>
      </w:r>
      <w:r w:rsidR="003373B9">
        <w:rPr>
          <w:rFonts w:cstheme="minorHAnsi"/>
          <w:sz w:val="22"/>
          <w:szCs w:val="22"/>
        </w:rPr>
        <w:t xml:space="preserve"> </w:t>
      </w:r>
      <w:r w:rsidR="00E806E2" w:rsidRPr="00E806E2">
        <w:rPr>
          <w:rFonts w:cstheme="minorHAnsi"/>
          <w:sz w:val="22"/>
          <w:szCs w:val="22"/>
        </w:rPr>
        <w:t xml:space="preserve">Although there </w:t>
      </w:r>
      <w:r w:rsidR="00366681">
        <w:rPr>
          <w:rFonts w:cstheme="minorHAnsi"/>
          <w:sz w:val="22"/>
          <w:szCs w:val="22"/>
        </w:rPr>
        <w:t>are</w:t>
      </w:r>
      <w:r w:rsidR="00E806E2" w:rsidRPr="00E806E2">
        <w:rPr>
          <w:rFonts w:cstheme="minorHAnsi"/>
          <w:sz w:val="22"/>
          <w:szCs w:val="22"/>
        </w:rPr>
        <w:t xml:space="preserve"> no established treatment</w:t>
      </w:r>
      <w:r w:rsidR="00366681">
        <w:rPr>
          <w:rFonts w:cstheme="minorHAnsi"/>
          <w:sz w:val="22"/>
          <w:szCs w:val="22"/>
        </w:rPr>
        <w:t>s</w:t>
      </w:r>
      <w:r w:rsidR="00E806E2" w:rsidRPr="00E806E2">
        <w:rPr>
          <w:rFonts w:cstheme="minorHAnsi"/>
          <w:sz w:val="22"/>
          <w:szCs w:val="22"/>
        </w:rPr>
        <w:t xml:space="preserve"> for adults with amblyopia, evidence suggests that adults retain a level of plasticity (</w:t>
      </w:r>
      <w:r w:rsidR="00DD0D35">
        <w:rPr>
          <w:rFonts w:cstheme="minorHAnsi"/>
          <w:sz w:val="22"/>
          <w:szCs w:val="22"/>
        </w:rPr>
        <w:t xml:space="preserve">Levi &amp; </w:t>
      </w:r>
      <w:proofErr w:type="spellStart"/>
      <w:r w:rsidR="00DD0D35">
        <w:rPr>
          <w:rFonts w:cstheme="minorHAnsi"/>
          <w:sz w:val="22"/>
          <w:szCs w:val="22"/>
        </w:rPr>
        <w:t>Polat</w:t>
      </w:r>
      <w:proofErr w:type="spellEnd"/>
      <w:r w:rsidR="00DD0D35">
        <w:rPr>
          <w:rFonts w:cstheme="minorHAnsi"/>
          <w:sz w:val="22"/>
          <w:szCs w:val="22"/>
        </w:rPr>
        <w:t xml:space="preserve">, 1996; </w:t>
      </w:r>
      <w:r w:rsidR="00E806E2" w:rsidRPr="00E806E2">
        <w:rPr>
          <w:rFonts w:cstheme="minorHAnsi"/>
          <w:sz w:val="22"/>
          <w:szCs w:val="22"/>
        </w:rPr>
        <w:t>Bavelier et al., 2010; Levi, 2012</w:t>
      </w:r>
      <w:r w:rsidR="00DD0D35">
        <w:rPr>
          <w:rFonts w:cstheme="minorHAnsi"/>
          <w:sz w:val="22"/>
          <w:szCs w:val="22"/>
        </w:rPr>
        <w:t xml:space="preserve">; </w:t>
      </w:r>
      <w:proofErr w:type="spellStart"/>
      <w:r w:rsidR="00DD0D35">
        <w:rPr>
          <w:rFonts w:cstheme="minorHAnsi"/>
          <w:sz w:val="22"/>
          <w:szCs w:val="22"/>
        </w:rPr>
        <w:t>Tsirlin</w:t>
      </w:r>
      <w:proofErr w:type="spellEnd"/>
      <w:r w:rsidR="00DD0D35">
        <w:rPr>
          <w:rFonts w:cstheme="minorHAnsi"/>
          <w:sz w:val="22"/>
          <w:szCs w:val="22"/>
        </w:rPr>
        <w:t xml:space="preserve"> et al., 2015</w:t>
      </w:r>
      <w:r w:rsidR="00E806E2" w:rsidRPr="00E806E2">
        <w:rPr>
          <w:rFonts w:cstheme="minorHAnsi"/>
          <w:sz w:val="22"/>
          <w:szCs w:val="22"/>
        </w:rPr>
        <w:t xml:space="preserve">) that can be leveraged to recover visual function after the sensitive period of visual development (Ding &amp; Levi, 2011; Xi et al., 2014; </w:t>
      </w:r>
      <w:proofErr w:type="spellStart"/>
      <w:r w:rsidR="00E806E2" w:rsidRPr="00E806E2">
        <w:rPr>
          <w:rFonts w:cstheme="minorHAnsi"/>
          <w:sz w:val="22"/>
          <w:szCs w:val="22"/>
        </w:rPr>
        <w:t>Vedamurthy</w:t>
      </w:r>
      <w:proofErr w:type="spellEnd"/>
      <w:r w:rsidR="00E806E2" w:rsidRPr="00E806E2">
        <w:rPr>
          <w:rFonts w:cstheme="minorHAnsi"/>
          <w:sz w:val="22"/>
          <w:szCs w:val="22"/>
        </w:rPr>
        <w:t xml:space="preserve"> et al., 2015; </w:t>
      </w:r>
      <w:proofErr w:type="spellStart"/>
      <w:r w:rsidR="00E806E2" w:rsidRPr="00E806E2">
        <w:rPr>
          <w:rFonts w:cstheme="minorHAnsi"/>
          <w:sz w:val="22"/>
          <w:szCs w:val="22"/>
        </w:rPr>
        <w:t>Vedamurthy</w:t>
      </w:r>
      <w:proofErr w:type="spellEnd"/>
      <w:r w:rsidR="00E806E2" w:rsidRPr="00E806E2">
        <w:rPr>
          <w:rFonts w:cstheme="minorHAnsi"/>
          <w:sz w:val="22"/>
          <w:szCs w:val="22"/>
        </w:rPr>
        <w:t xml:space="preserve"> et al., 2016). </w:t>
      </w:r>
      <w:r w:rsidR="00312C68">
        <w:rPr>
          <w:rFonts w:cstheme="minorHAnsi"/>
          <w:sz w:val="22"/>
          <w:szCs w:val="22"/>
        </w:rPr>
        <w:t xml:space="preserve">However, </w:t>
      </w:r>
      <w:r w:rsidR="00312C68" w:rsidRPr="00E806E2">
        <w:rPr>
          <w:rFonts w:cstheme="minorHAnsi"/>
          <w:bCs/>
          <w:sz w:val="22"/>
          <w:szCs w:val="22"/>
        </w:rPr>
        <w:t xml:space="preserve">patching alone </w:t>
      </w:r>
      <w:r w:rsidR="003373B9">
        <w:rPr>
          <w:rFonts w:cstheme="minorHAnsi"/>
          <w:bCs/>
          <w:sz w:val="22"/>
          <w:szCs w:val="22"/>
        </w:rPr>
        <w:t>does</w:t>
      </w:r>
      <w:r w:rsidR="00312C68" w:rsidRPr="00E806E2">
        <w:rPr>
          <w:rFonts w:cstheme="minorHAnsi"/>
          <w:bCs/>
          <w:sz w:val="22"/>
          <w:szCs w:val="22"/>
        </w:rPr>
        <w:t xml:space="preserve"> not</w:t>
      </w:r>
      <w:r w:rsidR="003373B9">
        <w:rPr>
          <w:rFonts w:cstheme="minorHAnsi"/>
          <w:bCs/>
          <w:sz w:val="22"/>
          <w:szCs w:val="22"/>
        </w:rPr>
        <w:t xml:space="preserve"> seem to be an</w:t>
      </w:r>
      <w:r w:rsidR="00312C68" w:rsidRPr="00E806E2">
        <w:rPr>
          <w:rFonts w:cstheme="minorHAnsi"/>
          <w:bCs/>
          <w:sz w:val="22"/>
          <w:szCs w:val="22"/>
        </w:rPr>
        <w:t xml:space="preserve"> effective treatment in </w:t>
      </w:r>
      <w:r w:rsidR="003373B9">
        <w:rPr>
          <w:rFonts w:cstheme="minorHAnsi"/>
          <w:bCs/>
          <w:sz w:val="22"/>
          <w:szCs w:val="22"/>
        </w:rPr>
        <w:t xml:space="preserve">the adult population </w:t>
      </w:r>
      <w:r w:rsidR="00312C68" w:rsidRPr="00E806E2">
        <w:rPr>
          <w:rFonts w:cstheme="minorHAnsi"/>
          <w:bCs/>
          <w:sz w:val="22"/>
          <w:szCs w:val="22"/>
        </w:rPr>
        <w:t>(Li et al., 2011).</w:t>
      </w:r>
      <w:r w:rsidR="00312C68">
        <w:rPr>
          <w:rFonts w:cstheme="minorHAnsi"/>
          <w:bCs/>
          <w:sz w:val="22"/>
          <w:szCs w:val="22"/>
        </w:rPr>
        <w:t xml:space="preserve"> Recently, researchers have </w:t>
      </w:r>
      <w:r w:rsidR="0098322D">
        <w:rPr>
          <w:rFonts w:cstheme="minorHAnsi"/>
          <w:bCs/>
          <w:sz w:val="22"/>
          <w:szCs w:val="22"/>
        </w:rPr>
        <w:t>suggested</w:t>
      </w:r>
      <w:r w:rsidR="00312C68">
        <w:rPr>
          <w:rFonts w:cstheme="minorHAnsi"/>
          <w:bCs/>
          <w:sz w:val="22"/>
          <w:szCs w:val="22"/>
        </w:rPr>
        <w:t xml:space="preserve"> perceptual learning</w:t>
      </w:r>
      <w:r w:rsidR="005B7B1D">
        <w:rPr>
          <w:rFonts w:cstheme="minorHAnsi"/>
          <w:bCs/>
          <w:sz w:val="22"/>
          <w:szCs w:val="22"/>
        </w:rPr>
        <w:t xml:space="preserve"> (PL)</w:t>
      </w:r>
      <w:r w:rsidR="00312C68">
        <w:rPr>
          <w:rFonts w:cstheme="minorHAnsi"/>
          <w:bCs/>
          <w:sz w:val="22"/>
          <w:szCs w:val="22"/>
        </w:rPr>
        <w:t xml:space="preserve"> as a </w:t>
      </w:r>
      <w:r w:rsidR="00312C68">
        <w:rPr>
          <w:rFonts w:cstheme="minorHAnsi"/>
          <w:bCs/>
          <w:sz w:val="22"/>
          <w:szCs w:val="22"/>
        </w:rPr>
        <w:lastRenderedPageBreak/>
        <w:t xml:space="preserve">treatment </w:t>
      </w:r>
      <w:r w:rsidR="00876CBB">
        <w:rPr>
          <w:rFonts w:cstheme="minorHAnsi"/>
          <w:bCs/>
          <w:sz w:val="22"/>
          <w:szCs w:val="22"/>
        </w:rPr>
        <w:t xml:space="preserve">option </w:t>
      </w:r>
      <w:r w:rsidR="00312C68">
        <w:rPr>
          <w:rFonts w:cstheme="minorHAnsi"/>
          <w:bCs/>
          <w:sz w:val="22"/>
          <w:szCs w:val="22"/>
        </w:rPr>
        <w:t>and reported</w:t>
      </w:r>
      <w:r w:rsidR="00876CBB">
        <w:rPr>
          <w:rFonts w:cstheme="minorHAnsi"/>
          <w:bCs/>
          <w:sz w:val="22"/>
          <w:szCs w:val="22"/>
        </w:rPr>
        <w:t xml:space="preserve"> modest but significant improvements in visual function (</w:t>
      </w:r>
      <w:r w:rsidR="00DD0D35">
        <w:rPr>
          <w:rFonts w:cstheme="minorHAnsi"/>
          <w:sz w:val="22"/>
          <w:szCs w:val="22"/>
        </w:rPr>
        <w:t xml:space="preserve">Levi &amp; </w:t>
      </w:r>
      <w:proofErr w:type="spellStart"/>
      <w:r w:rsidR="00DD0D35">
        <w:rPr>
          <w:rFonts w:cstheme="minorHAnsi"/>
          <w:sz w:val="22"/>
          <w:szCs w:val="22"/>
        </w:rPr>
        <w:t>Polat</w:t>
      </w:r>
      <w:proofErr w:type="spellEnd"/>
      <w:r w:rsidR="00DD0D35">
        <w:rPr>
          <w:rFonts w:cstheme="minorHAnsi"/>
          <w:sz w:val="22"/>
          <w:szCs w:val="22"/>
        </w:rPr>
        <w:t xml:space="preserve">, 1996; </w:t>
      </w:r>
      <w:proofErr w:type="spellStart"/>
      <w:r w:rsidR="00876CBB">
        <w:rPr>
          <w:rFonts w:cstheme="minorHAnsi"/>
          <w:bCs/>
          <w:sz w:val="22"/>
          <w:szCs w:val="22"/>
        </w:rPr>
        <w:t>Polat</w:t>
      </w:r>
      <w:proofErr w:type="spellEnd"/>
      <w:r w:rsidR="00876CBB">
        <w:rPr>
          <w:rFonts w:cstheme="minorHAnsi"/>
          <w:bCs/>
          <w:sz w:val="22"/>
          <w:szCs w:val="22"/>
        </w:rPr>
        <w:t xml:space="preserve"> et al., 2004;</w:t>
      </w:r>
      <w:r w:rsidR="003373B9">
        <w:rPr>
          <w:rFonts w:cstheme="minorHAnsi"/>
          <w:bCs/>
          <w:sz w:val="22"/>
          <w:szCs w:val="22"/>
        </w:rPr>
        <w:t xml:space="preserve"> Ding &amp; Levi, 2011 and others</w:t>
      </w:r>
      <w:r w:rsidR="00876CBB">
        <w:rPr>
          <w:rFonts w:cstheme="minorHAnsi"/>
          <w:bCs/>
          <w:sz w:val="22"/>
          <w:szCs w:val="22"/>
        </w:rPr>
        <w:t xml:space="preserve">). However, learning effects </w:t>
      </w:r>
      <w:r w:rsidR="003373B9">
        <w:rPr>
          <w:rFonts w:cstheme="minorHAnsi"/>
          <w:bCs/>
          <w:sz w:val="22"/>
          <w:szCs w:val="22"/>
        </w:rPr>
        <w:t>can be</w:t>
      </w:r>
      <w:r w:rsidR="00876CBB">
        <w:rPr>
          <w:rFonts w:cstheme="minorHAnsi"/>
          <w:bCs/>
          <w:sz w:val="22"/>
          <w:szCs w:val="22"/>
        </w:rPr>
        <w:t xml:space="preserve"> limited to the trained stimulus and eye (</w:t>
      </w:r>
      <w:r w:rsidR="00876CBB" w:rsidRPr="00E806E2">
        <w:rPr>
          <w:rFonts w:cstheme="minorHAnsi"/>
          <w:sz w:val="22"/>
          <w:szCs w:val="22"/>
        </w:rPr>
        <w:t>Jinping et al., 2010</w:t>
      </w:r>
      <w:r w:rsidR="00876CBB">
        <w:rPr>
          <w:rFonts w:cstheme="minorHAnsi"/>
          <w:sz w:val="22"/>
          <w:szCs w:val="22"/>
        </w:rPr>
        <w:t>)</w:t>
      </w:r>
      <w:r w:rsidR="003373B9">
        <w:rPr>
          <w:rFonts w:cstheme="minorHAnsi"/>
          <w:sz w:val="22"/>
          <w:szCs w:val="22"/>
        </w:rPr>
        <w:t xml:space="preserve">, which is problematic since amblyopia encompasses a wide range of deficits. </w:t>
      </w:r>
      <w:r w:rsidR="005B7B1D">
        <w:rPr>
          <w:rFonts w:cstheme="minorHAnsi"/>
          <w:sz w:val="22"/>
          <w:szCs w:val="22"/>
        </w:rPr>
        <w:t xml:space="preserve">Furthermore, laboratory-based PL techniques usually involve simple stimuli and a monotonous response (Ding &amp; Levi, 2011; </w:t>
      </w:r>
      <w:r w:rsidR="005B7B1D" w:rsidRPr="00E806E2">
        <w:rPr>
          <w:rFonts w:cstheme="minorHAnsi"/>
          <w:sz w:val="22"/>
          <w:szCs w:val="22"/>
        </w:rPr>
        <w:t>Xi, Jia, Feng, Lu, &amp; Huang, 2014</w:t>
      </w:r>
      <w:r w:rsidR="005B7B1D">
        <w:rPr>
          <w:rFonts w:cstheme="minorHAnsi"/>
          <w:sz w:val="22"/>
          <w:szCs w:val="22"/>
        </w:rPr>
        <w:t xml:space="preserve">), which presents a problem with compliance and boredom. </w:t>
      </w:r>
      <w:r w:rsidR="002F3EFF">
        <w:rPr>
          <w:rFonts w:cstheme="minorHAnsi"/>
          <w:sz w:val="22"/>
          <w:szCs w:val="22"/>
        </w:rPr>
        <w:t xml:space="preserve">Recent incorporation of dichoptic training </w:t>
      </w:r>
      <w:r w:rsidR="002F3EFF" w:rsidRPr="00E806E2">
        <w:rPr>
          <w:rFonts w:cstheme="minorHAnsi"/>
          <w:sz w:val="22"/>
          <w:szCs w:val="22"/>
        </w:rPr>
        <w:t xml:space="preserve">(Li et al., 2015; Li et al., 2019; Xi et al., 2014; </w:t>
      </w:r>
      <w:proofErr w:type="spellStart"/>
      <w:r w:rsidR="002F3EFF" w:rsidRPr="00E806E2">
        <w:rPr>
          <w:rFonts w:cstheme="minorHAnsi"/>
          <w:sz w:val="22"/>
          <w:szCs w:val="22"/>
        </w:rPr>
        <w:t>Vedamurthy</w:t>
      </w:r>
      <w:proofErr w:type="spellEnd"/>
      <w:r w:rsidR="002F3EFF" w:rsidRPr="00E806E2">
        <w:rPr>
          <w:rFonts w:cstheme="minorHAnsi"/>
          <w:sz w:val="22"/>
          <w:szCs w:val="22"/>
        </w:rPr>
        <w:t xml:space="preserve"> et al., 2015) </w:t>
      </w:r>
      <w:r w:rsidR="002F3EFF">
        <w:rPr>
          <w:rFonts w:cstheme="minorHAnsi"/>
          <w:sz w:val="22"/>
          <w:szCs w:val="22"/>
        </w:rPr>
        <w:t xml:space="preserve">with PL has shown greater levels of plasticity than monocular training alone (Li et al., </w:t>
      </w:r>
      <w:commentRangeStart w:id="1"/>
      <w:r w:rsidR="002F3EFF">
        <w:rPr>
          <w:rFonts w:cstheme="minorHAnsi"/>
          <w:sz w:val="22"/>
          <w:szCs w:val="22"/>
        </w:rPr>
        <w:t>2003</w:t>
      </w:r>
      <w:commentRangeEnd w:id="1"/>
      <w:r w:rsidR="0008033F">
        <w:rPr>
          <w:rStyle w:val="CommentReference"/>
        </w:rPr>
        <w:commentReference w:id="1"/>
      </w:r>
      <w:r w:rsidR="002F3EFF">
        <w:rPr>
          <w:rFonts w:cstheme="minorHAnsi"/>
          <w:sz w:val="22"/>
          <w:szCs w:val="22"/>
        </w:rPr>
        <w:t>). However, as we</w:t>
      </w:r>
      <w:r w:rsidR="00445393">
        <w:rPr>
          <w:rFonts w:cstheme="minorHAnsi"/>
          <w:sz w:val="22"/>
          <w:szCs w:val="22"/>
        </w:rPr>
        <w:t xml:space="preserve"> transition</w:t>
      </w:r>
      <w:r w:rsidR="002F3EFF">
        <w:rPr>
          <w:rFonts w:cstheme="minorHAnsi"/>
          <w:sz w:val="22"/>
          <w:szCs w:val="22"/>
        </w:rPr>
        <w:t xml:space="preserve"> from laboratory- to home-based treatments, </w:t>
      </w:r>
      <w:r w:rsidR="00445393">
        <w:rPr>
          <w:rFonts w:cstheme="minorHAnsi"/>
          <w:sz w:val="22"/>
          <w:szCs w:val="22"/>
        </w:rPr>
        <w:t xml:space="preserve">the need for more engaging content remains. </w:t>
      </w:r>
    </w:p>
    <w:p w14:paraId="177050A8" w14:textId="02BA03A0" w:rsidR="00445393" w:rsidRPr="00E806E2" w:rsidRDefault="00445393" w:rsidP="0044539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br/>
      </w:r>
      <w:r>
        <w:rPr>
          <w:rFonts w:cstheme="minorHAnsi"/>
          <w:b/>
          <w:bCs/>
          <w:sz w:val="22"/>
          <w:szCs w:val="22"/>
        </w:rPr>
        <w:t>Why use video games?</w:t>
      </w:r>
    </w:p>
    <w:p w14:paraId="3B3C38B3" w14:textId="186DF43E" w:rsidR="00745F5A" w:rsidRDefault="00445393" w:rsidP="00745F5A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Most laboratory-based training paradigms are monotonous and show improvement </w:t>
      </w:r>
      <w:commentRangeStart w:id="2"/>
      <w:r>
        <w:rPr>
          <w:rFonts w:cstheme="minorHAnsi"/>
          <w:sz w:val="22"/>
          <w:szCs w:val="22"/>
        </w:rPr>
        <w:t>on</w:t>
      </w:r>
      <w:commentRangeEnd w:id="2"/>
      <w:r w:rsidR="005D1099">
        <w:rPr>
          <w:rStyle w:val="CommentReference"/>
        </w:rPr>
        <w:commentReference w:id="2"/>
      </w:r>
      <w:r>
        <w:rPr>
          <w:rFonts w:cstheme="minorHAnsi"/>
          <w:sz w:val="22"/>
          <w:szCs w:val="22"/>
        </w:rPr>
        <w:t xml:space="preserve"> a specific task. However, amblyopia is a complex visual condition </w:t>
      </w:r>
      <w:r w:rsidR="00893C3F">
        <w:rPr>
          <w:rFonts w:cstheme="minorHAnsi"/>
          <w:sz w:val="22"/>
          <w:szCs w:val="22"/>
        </w:rPr>
        <w:t>exhibiting</w:t>
      </w:r>
      <w:r>
        <w:rPr>
          <w:rFonts w:cstheme="minorHAnsi"/>
          <w:sz w:val="22"/>
          <w:szCs w:val="22"/>
        </w:rPr>
        <w:t xml:space="preserve"> low-level sensory as well as </w:t>
      </w:r>
      <w:ins w:id="3" w:author="Visionary Tool" w:date="2019-12-11T15:10:00Z">
        <w:r w:rsidR="008C0435">
          <w:rPr>
            <w:rFonts w:cstheme="minorHAnsi"/>
            <w:sz w:val="22"/>
            <w:szCs w:val="22"/>
          </w:rPr>
          <w:t>t</w:t>
        </w:r>
      </w:ins>
      <w:r>
        <w:rPr>
          <w:rFonts w:cstheme="minorHAnsi"/>
          <w:sz w:val="22"/>
          <w:szCs w:val="22"/>
        </w:rPr>
        <w:t xml:space="preserve">high-level processing deficits. </w:t>
      </w:r>
      <w:r w:rsidR="00893C3F">
        <w:rPr>
          <w:rFonts w:cstheme="minorHAnsi"/>
          <w:sz w:val="22"/>
          <w:szCs w:val="22"/>
        </w:rPr>
        <w:t>Action video games have been implicated as a viable option for increasing performance on a wide range of visual functions in a more engaging manner. Indeed, action video game players show enhance</w:t>
      </w:r>
      <w:r w:rsidR="00F323D0">
        <w:rPr>
          <w:rFonts w:cstheme="minorHAnsi"/>
          <w:sz w:val="22"/>
          <w:szCs w:val="22"/>
        </w:rPr>
        <w:t>d</w:t>
      </w:r>
      <w:r w:rsidR="00893C3F">
        <w:rPr>
          <w:rFonts w:cstheme="minorHAnsi"/>
          <w:sz w:val="22"/>
          <w:szCs w:val="22"/>
        </w:rPr>
        <w:t xml:space="preserve"> low-level visual functions </w:t>
      </w:r>
      <w:r w:rsidR="00893C3F" w:rsidRPr="00E806E2">
        <w:rPr>
          <w:rFonts w:cstheme="minorHAnsi"/>
          <w:sz w:val="22"/>
          <w:szCs w:val="22"/>
        </w:rPr>
        <w:t xml:space="preserve">(Li, </w:t>
      </w:r>
      <w:proofErr w:type="spellStart"/>
      <w:r w:rsidR="00893C3F" w:rsidRPr="00E806E2">
        <w:rPr>
          <w:rFonts w:cstheme="minorHAnsi"/>
          <w:sz w:val="22"/>
          <w:szCs w:val="22"/>
        </w:rPr>
        <w:t>Polat</w:t>
      </w:r>
      <w:proofErr w:type="spellEnd"/>
      <w:r w:rsidR="00893C3F" w:rsidRPr="00E806E2">
        <w:rPr>
          <w:rFonts w:cstheme="minorHAnsi"/>
          <w:sz w:val="22"/>
          <w:szCs w:val="22"/>
        </w:rPr>
        <w:t xml:space="preserve"> et al., 2009)</w:t>
      </w:r>
      <w:r w:rsidR="00893C3F">
        <w:rPr>
          <w:rFonts w:cstheme="minorHAnsi"/>
          <w:sz w:val="22"/>
          <w:szCs w:val="22"/>
        </w:rPr>
        <w:t xml:space="preserve"> as well as higher-level attentional processing</w:t>
      </w:r>
      <w:r w:rsidR="00F323D0">
        <w:rPr>
          <w:rFonts w:cstheme="minorHAnsi"/>
          <w:sz w:val="22"/>
          <w:szCs w:val="22"/>
        </w:rPr>
        <w:t xml:space="preserve"> </w:t>
      </w:r>
      <w:r w:rsidR="00F323D0" w:rsidRPr="00E806E2">
        <w:rPr>
          <w:rFonts w:cstheme="minorHAnsi"/>
          <w:sz w:val="22"/>
          <w:szCs w:val="22"/>
        </w:rPr>
        <w:t>(Green &amp; Bavelier, 2003)</w:t>
      </w:r>
      <w:r w:rsidR="00F323D0">
        <w:rPr>
          <w:rFonts w:cstheme="minorHAnsi"/>
          <w:sz w:val="22"/>
          <w:szCs w:val="22"/>
        </w:rPr>
        <w:t xml:space="preserve"> compared to non-gamers and non-action video-gamers alike. Furthermore, playing an action video game for a short period time (10-50 hours) has been shown to improve contrast sensitivity (</w:t>
      </w:r>
      <w:r w:rsidR="00F323D0" w:rsidRPr="00E806E2">
        <w:rPr>
          <w:rFonts w:cstheme="minorHAnsi"/>
          <w:sz w:val="22"/>
          <w:szCs w:val="22"/>
        </w:rPr>
        <w:t>Li et al., 2009)</w:t>
      </w:r>
      <w:r w:rsidR="00F323D0">
        <w:rPr>
          <w:rFonts w:cstheme="minorHAnsi"/>
          <w:sz w:val="22"/>
          <w:szCs w:val="22"/>
        </w:rPr>
        <w:t xml:space="preserve">, </w:t>
      </w:r>
      <w:r w:rsidR="00745F5A">
        <w:rPr>
          <w:rFonts w:cstheme="minorHAnsi"/>
          <w:sz w:val="22"/>
          <w:szCs w:val="22"/>
        </w:rPr>
        <w:t xml:space="preserve">visual acuity (Li et al., 2011), </w:t>
      </w:r>
      <w:r w:rsidR="00F323D0">
        <w:rPr>
          <w:rFonts w:cstheme="minorHAnsi"/>
          <w:sz w:val="22"/>
          <w:szCs w:val="22"/>
        </w:rPr>
        <w:t>useful-field of view</w:t>
      </w:r>
      <w:r w:rsidR="00F323D0" w:rsidRPr="00E806E2">
        <w:rPr>
          <w:rFonts w:cstheme="minorHAnsi"/>
          <w:sz w:val="22"/>
          <w:szCs w:val="22"/>
        </w:rPr>
        <w:t xml:space="preserve"> (Green &amp; Bavelier, 2003)</w:t>
      </w:r>
      <w:r w:rsidR="00F323D0">
        <w:rPr>
          <w:rFonts w:cstheme="minorHAnsi"/>
          <w:sz w:val="22"/>
          <w:szCs w:val="22"/>
        </w:rPr>
        <w:t xml:space="preserve">, attentional-blink </w:t>
      </w:r>
      <w:r w:rsidR="00F323D0" w:rsidRPr="00E806E2">
        <w:rPr>
          <w:rFonts w:cstheme="minorHAnsi"/>
          <w:sz w:val="22"/>
          <w:szCs w:val="22"/>
        </w:rPr>
        <w:t>(Green &amp; Bavelier, 2003)</w:t>
      </w:r>
      <w:r w:rsidR="00F323D0">
        <w:rPr>
          <w:rFonts w:cstheme="minorHAnsi"/>
          <w:sz w:val="22"/>
          <w:szCs w:val="22"/>
        </w:rPr>
        <w:t xml:space="preserve"> and backward masking </w:t>
      </w:r>
      <w:r w:rsidR="00F323D0" w:rsidRPr="00E806E2">
        <w:rPr>
          <w:rFonts w:cstheme="minorHAnsi"/>
          <w:sz w:val="22"/>
          <w:szCs w:val="22"/>
        </w:rPr>
        <w:t>(Green &amp; Bavelier, 2003)</w:t>
      </w:r>
      <w:r w:rsidR="00F323D0">
        <w:rPr>
          <w:rFonts w:cstheme="minorHAnsi"/>
          <w:sz w:val="22"/>
          <w:szCs w:val="22"/>
        </w:rPr>
        <w:t xml:space="preserve"> in non-gamers, suggesting that playing action video games can improve a wide range of functions without specific training. </w:t>
      </w:r>
      <w:r w:rsidR="00284666">
        <w:rPr>
          <w:rFonts w:cstheme="minorHAnsi"/>
          <w:sz w:val="22"/>
          <w:szCs w:val="22"/>
        </w:rPr>
        <w:t xml:space="preserve">In addition, several studies, including clinical trials (Gao et al., 20018), have </w:t>
      </w:r>
      <w:commentRangeStart w:id="4"/>
      <w:r w:rsidR="00284666">
        <w:rPr>
          <w:rFonts w:cstheme="minorHAnsi"/>
          <w:sz w:val="22"/>
          <w:szCs w:val="22"/>
        </w:rPr>
        <w:t>reported</w:t>
      </w:r>
      <w:commentRangeEnd w:id="4"/>
      <w:r w:rsidR="001869D1">
        <w:rPr>
          <w:rStyle w:val="CommentReference"/>
        </w:rPr>
        <w:commentReference w:id="4"/>
      </w:r>
      <w:r w:rsidR="00284666">
        <w:rPr>
          <w:rFonts w:cstheme="minorHAnsi"/>
          <w:sz w:val="22"/>
          <w:szCs w:val="22"/>
        </w:rPr>
        <w:t xml:space="preserve"> benefits of using video games to treat amblyopia (Li et al., 2009; Li et al., 2011; </w:t>
      </w:r>
      <w:proofErr w:type="spellStart"/>
      <w:r w:rsidR="00284666">
        <w:rPr>
          <w:rFonts w:cstheme="minorHAnsi"/>
          <w:sz w:val="22"/>
          <w:szCs w:val="22"/>
        </w:rPr>
        <w:t>Vedamurthy</w:t>
      </w:r>
      <w:proofErr w:type="spellEnd"/>
      <w:r w:rsidR="00284666">
        <w:rPr>
          <w:rFonts w:cstheme="minorHAnsi"/>
          <w:sz w:val="22"/>
          <w:szCs w:val="22"/>
        </w:rPr>
        <w:t xml:space="preserve"> et al., 2015a; </w:t>
      </w:r>
      <w:proofErr w:type="spellStart"/>
      <w:r w:rsidR="00284666">
        <w:rPr>
          <w:rFonts w:cstheme="minorHAnsi"/>
          <w:sz w:val="22"/>
          <w:szCs w:val="22"/>
        </w:rPr>
        <w:t>Vedamurthy</w:t>
      </w:r>
      <w:proofErr w:type="spellEnd"/>
      <w:r w:rsidR="00284666">
        <w:rPr>
          <w:rFonts w:cstheme="minorHAnsi"/>
          <w:sz w:val="22"/>
          <w:szCs w:val="22"/>
        </w:rPr>
        <w:t xml:space="preserve"> et al., 2015b; </w:t>
      </w:r>
      <w:proofErr w:type="spellStart"/>
      <w:r w:rsidR="00284666">
        <w:rPr>
          <w:rFonts w:cstheme="minorHAnsi"/>
          <w:sz w:val="22"/>
          <w:szCs w:val="22"/>
        </w:rPr>
        <w:t>Portela</w:t>
      </w:r>
      <w:proofErr w:type="spellEnd"/>
      <w:r w:rsidR="00284666">
        <w:rPr>
          <w:rFonts w:cstheme="minorHAnsi"/>
          <w:sz w:val="22"/>
          <w:szCs w:val="22"/>
        </w:rPr>
        <w:t>-Camino et al., 2018).</w:t>
      </w:r>
      <w:r w:rsidR="005845FC">
        <w:rPr>
          <w:rFonts w:cstheme="minorHAnsi"/>
          <w:sz w:val="22"/>
          <w:szCs w:val="22"/>
        </w:rPr>
        <w:t xml:space="preserve"> Importantly, suppression,</w:t>
      </w:r>
      <w:r w:rsidR="00921077">
        <w:rPr>
          <w:rFonts w:cstheme="minorHAnsi"/>
          <w:sz w:val="22"/>
          <w:szCs w:val="22"/>
        </w:rPr>
        <w:t xml:space="preserve"> </w:t>
      </w:r>
      <w:r w:rsidR="005845FC">
        <w:rPr>
          <w:rFonts w:cstheme="minorHAnsi"/>
          <w:sz w:val="22"/>
          <w:szCs w:val="22"/>
        </w:rPr>
        <w:t>a hindrance to binocular function in amblyopia</w:t>
      </w:r>
      <w:r w:rsidR="00745F5A">
        <w:rPr>
          <w:rFonts w:cstheme="minorHAnsi"/>
          <w:sz w:val="22"/>
          <w:szCs w:val="22"/>
        </w:rPr>
        <w:t xml:space="preserve"> (Hess et al., 2010; Hess et al., 2014)</w:t>
      </w:r>
      <w:r w:rsidR="005845FC">
        <w:rPr>
          <w:rFonts w:cstheme="minorHAnsi"/>
          <w:sz w:val="22"/>
          <w:szCs w:val="22"/>
        </w:rPr>
        <w:t>, seems to be</w:t>
      </w:r>
      <w:r w:rsidRPr="005845FC">
        <w:rPr>
          <w:rFonts w:cstheme="minorHAnsi"/>
          <w:sz w:val="22"/>
          <w:szCs w:val="22"/>
        </w:rPr>
        <w:t xml:space="preserve"> responsive to video gam</w:t>
      </w:r>
      <w:r w:rsidR="005845FC">
        <w:rPr>
          <w:rFonts w:cstheme="minorHAnsi"/>
          <w:sz w:val="22"/>
          <w:szCs w:val="22"/>
        </w:rPr>
        <w:t>e play</w:t>
      </w:r>
      <w:r w:rsidRPr="005845FC">
        <w:rPr>
          <w:rFonts w:cstheme="minorHAnsi"/>
          <w:sz w:val="22"/>
          <w:szCs w:val="22"/>
        </w:rPr>
        <w:t xml:space="preserve"> (Foss, 2017)</w:t>
      </w:r>
      <w:r w:rsidR="005845FC">
        <w:rPr>
          <w:rFonts w:cstheme="minorHAnsi"/>
          <w:sz w:val="22"/>
          <w:szCs w:val="22"/>
        </w:rPr>
        <w:t xml:space="preserve">. </w:t>
      </w:r>
      <w:r w:rsidR="00921077">
        <w:rPr>
          <w:rFonts w:cstheme="minorHAnsi"/>
          <w:sz w:val="22"/>
          <w:szCs w:val="22"/>
        </w:rPr>
        <w:t>The complex nature of amblyopia requires a more heroic effort to recover the many visual functions that are affected. Video game play provides an enriched and complex environment</w:t>
      </w:r>
      <w:r w:rsidR="00B76C5B">
        <w:rPr>
          <w:rFonts w:cstheme="minorHAnsi"/>
          <w:sz w:val="22"/>
          <w:szCs w:val="22"/>
        </w:rPr>
        <w:t xml:space="preserve"> where successful players learn to exploit task-relevant information while suppressing task irrelevant information (Bavelier et al., 2012), which may be a </w:t>
      </w:r>
      <w:r w:rsidR="00745F5A">
        <w:rPr>
          <w:rFonts w:cstheme="minorHAnsi"/>
          <w:sz w:val="22"/>
          <w:szCs w:val="22"/>
        </w:rPr>
        <w:t>good platform for bringing together current semi-successful treatments</w:t>
      </w:r>
      <w:r w:rsidR="00673A8E">
        <w:rPr>
          <w:rFonts w:cstheme="minorHAnsi"/>
          <w:sz w:val="22"/>
          <w:szCs w:val="22"/>
        </w:rPr>
        <w:t>.</w:t>
      </w:r>
    </w:p>
    <w:p w14:paraId="792A685D" w14:textId="2F15B3A3" w:rsidR="00B76C5B" w:rsidRDefault="00B76C5B" w:rsidP="005845FC">
      <w:pPr>
        <w:rPr>
          <w:rFonts w:cstheme="minorHAnsi"/>
          <w:sz w:val="22"/>
          <w:szCs w:val="22"/>
        </w:rPr>
      </w:pPr>
    </w:p>
    <w:p w14:paraId="1899E78C" w14:textId="27A893C2" w:rsidR="00745F5A" w:rsidRDefault="00745F5A" w:rsidP="00745F5A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Why VR?</w:t>
      </w:r>
    </w:p>
    <w:p w14:paraId="4E61D474" w14:textId="3E319806" w:rsidR="000E26B1" w:rsidRPr="00E0737A" w:rsidRDefault="00745F5A" w:rsidP="00E0737A">
      <w:pPr>
        <w:spacing w:after="160" w:line="259" w:lineRule="auto"/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Recent</w:t>
      </w:r>
      <w:r>
        <w:rPr>
          <w:rFonts w:cstheme="minorHAnsi"/>
          <w:sz w:val="22"/>
          <w:szCs w:val="22"/>
        </w:rPr>
        <w:t xml:space="preserve"> commercialization of Virtual Reality head-mounted displays (VR-HMDs) have </w:t>
      </w:r>
      <w:commentRangeStart w:id="5"/>
      <w:r>
        <w:rPr>
          <w:rFonts w:cstheme="minorHAnsi"/>
          <w:sz w:val="22"/>
          <w:szCs w:val="22"/>
        </w:rPr>
        <w:t>opened</w:t>
      </w:r>
      <w:commentRangeEnd w:id="5"/>
      <w:r w:rsidR="00B916CC">
        <w:rPr>
          <w:rStyle w:val="CommentReference"/>
        </w:rPr>
        <w:commentReference w:id="5"/>
      </w:r>
      <w:r>
        <w:rPr>
          <w:rFonts w:cstheme="minorHAnsi"/>
          <w:sz w:val="22"/>
          <w:szCs w:val="22"/>
        </w:rPr>
        <w:t xml:space="preserve"> the opportunity to design</w:t>
      </w:r>
      <w:r w:rsidR="00791706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therapies that incorporate</w:t>
      </w:r>
      <w:r w:rsidR="00673A8E">
        <w:rPr>
          <w:rFonts w:cstheme="minorHAnsi"/>
          <w:sz w:val="22"/>
          <w:szCs w:val="22"/>
        </w:rPr>
        <w:t xml:space="preserve"> gaming techniques and build upon </w:t>
      </w:r>
      <w:r w:rsidR="00791706">
        <w:rPr>
          <w:rFonts w:cstheme="minorHAnsi"/>
          <w:sz w:val="22"/>
          <w:szCs w:val="22"/>
        </w:rPr>
        <w:t xml:space="preserve">successful laboratory-based techniques such as PL and dichoptic content. VR-HMDs provide researchers and clinicians with the ability to present separate images to each eye, which aids in alignment and contrast balancing; Both of which are important for </w:t>
      </w:r>
      <w:r w:rsidR="003971E5">
        <w:rPr>
          <w:rFonts w:cstheme="minorHAnsi"/>
          <w:sz w:val="22"/>
          <w:szCs w:val="22"/>
        </w:rPr>
        <w:t xml:space="preserve">successful improvement of visual function in people with </w:t>
      </w:r>
      <w:bookmarkStart w:id="6" w:name="_GoBack"/>
      <w:bookmarkEnd w:id="6"/>
      <w:r w:rsidR="003971E5">
        <w:rPr>
          <w:rFonts w:cstheme="minorHAnsi"/>
          <w:sz w:val="22"/>
          <w:szCs w:val="22"/>
        </w:rPr>
        <w:t>amblyopia. In addition</w:t>
      </w:r>
      <w:r w:rsidR="00E0737A">
        <w:rPr>
          <w:rFonts w:cstheme="minorHAnsi"/>
          <w:sz w:val="22"/>
          <w:szCs w:val="22"/>
        </w:rPr>
        <w:t>,</w:t>
      </w:r>
      <w:r w:rsidR="00791706">
        <w:rPr>
          <w:rFonts w:cstheme="minorHAnsi"/>
          <w:sz w:val="22"/>
          <w:szCs w:val="22"/>
        </w:rPr>
        <w:t xml:space="preserve"> large disparities, which </w:t>
      </w:r>
      <w:r w:rsidR="00E0737A">
        <w:rPr>
          <w:rFonts w:cstheme="minorHAnsi"/>
          <w:sz w:val="22"/>
          <w:szCs w:val="22"/>
        </w:rPr>
        <w:t>are</w:t>
      </w:r>
      <w:r w:rsidR="00791706">
        <w:rPr>
          <w:rFonts w:cstheme="minorHAnsi"/>
          <w:sz w:val="22"/>
          <w:szCs w:val="22"/>
        </w:rPr>
        <w:t xml:space="preserve"> seen as a </w:t>
      </w:r>
      <w:r w:rsidR="00E0737A">
        <w:rPr>
          <w:rFonts w:cstheme="minorHAnsi"/>
          <w:sz w:val="22"/>
          <w:szCs w:val="22"/>
        </w:rPr>
        <w:t xml:space="preserve">possible </w:t>
      </w:r>
      <w:r w:rsidR="00791706">
        <w:rPr>
          <w:rFonts w:cstheme="minorHAnsi"/>
          <w:sz w:val="22"/>
          <w:szCs w:val="22"/>
        </w:rPr>
        <w:t>draw-back of the current state of VR-HMDs</w:t>
      </w:r>
      <w:r w:rsidR="003971E5">
        <w:rPr>
          <w:rFonts w:cstheme="minorHAnsi"/>
          <w:sz w:val="22"/>
          <w:szCs w:val="22"/>
        </w:rPr>
        <w:t>,</w:t>
      </w:r>
      <w:r w:rsidR="00791706">
        <w:rPr>
          <w:rFonts w:cstheme="minorHAnsi"/>
          <w:sz w:val="22"/>
          <w:szCs w:val="22"/>
        </w:rPr>
        <w:t xml:space="preserve"> can actually be beneficial in training stereopsis in people with abnormal visual development since </w:t>
      </w:r>
      <w:r w:rsidR="003971E5">
        <w:rPr>
          <w:rFonts w:cstheme="minorHAnsi"/>
          <w:sz w:val="22"/>
          <w:szCs w:val="22"/>
        </w:rPr>
        <w:t>the amblyopic brain has been shown to respond to large disparities (CITE). Furthermore, VR-HMDs provide the ability for researchers to control disparity content, which can be used for depth cue scaffolding. Moving from lab- to home-based treatments, the combination of</w:t>
      </w:r>
      <w:r w:rsidR="00E0737A">
        <w:rPr>
          <w:rFonts w:cstheme="minorHAnsi"/>
          <w:sz w:val="22"/>
          <w:szCs w:val="22"/>
        </w:rPr>
        <w:t xml:space="preserve"> dichoptic</w:t>
      </w:r>
      <w:r w:rsidR="003971E5">
        <w:rPr>
          <w:rFonts w:cstheme="minorHAnsi"/>
          <w:sz w:val="22"/>
          <w:szCs w:val="22"/>
        </w:rPr>
        <w:t xml:space="preserve"> PL and depth cue scaffolding in an </w:t>
      </w:r>
      <w:r w:rsidR="00E0737A">
        <w:rPr>
          <w:rFonts w:cstheme="minorHAnsi"/>
          <w:sz w:val="22"/>
          <w:szCs w:val="22"/>
        </w:rPr>
        <w:t xml:space="preserve">enriched VR environment provides a platform for creating therapies that build upon the many years of laboratory and clinical research. Our aim was to test whether depth cue scaffolding in VR </w:t>
      </w:r>
      <w:r w:rsidR="00E0737A">
        <w:rPr>
          <w:rFonts w:cstheme="minorHAnsi"/>
          <w:sz w:val="22"/>
          <w:szCs w:val="22"/>
        </w:rPr>
        <w:lastRenderedPageBreak/>
        <w:t xml:space="preserve">can be used to train stereo-anomalous observers to rely on disparity cues in effort to encourage the use of depth cue scaffolding in dichoptic PL techniques for people with amblyopia. </w:t>
      </w:r>
      <w:bookmarkEnd w:id="0"/>
    </w:p>
    <w:sectPr w:rsidR="000E26B1" w:rsidRPr="00E0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mlevi" w:date="2019-12-09T14:07:00Z" w:initials="DL">
    <w:p w14:paraId="169DD84B" w14:textId="77777777" w:rsidR="001869D1" w:rsidRDefault="001869D1">
      <w:pPr>
        <w:pStyle w:val="CommentText"/>
      </w:pPr>
      <w:r>
        <w:rPr>
          <w:rStyle w:val="CommentReference"/>
        </w:rPr>
        <w:annotationRef/>
      </w:r>
      <w:r>
        <w:t xml:space="preserve">In what sense?  </w:t>
      </w:r>
      <w:proofErr w:type="spellStart"/>
      <w:r>
        <w:t>Vedamurthy</w:t>
      </w:r>
      <w:proofErr w:type="spellEnd"/>
      <w:r>
        <w:t xml:space="preserve"> showed similar improvements in VA with monocular &amp; </w:t>
      </w:r>
      <w:proofErr w:type="spellStart"/>
      <w:r>
        <w:t>dichoptc</w:t>
      </w:r>
      <w:proofErr w:type="spellEnd"/>
      <w:r>
        <w:t xml:space="preserve"> training – The only difference maybe that in strabismic amblyopes there may be an advantage for recovery of stereopsis (but not acuity) – Levi, </w:t>
      </w:r>
      <w:proofErr w:type="spellStart"/>
      <w:r>
        <w:t>Knill</w:t>
      </w:r>
      <w:proofErr w:type="spellEnd"/>
      <w:r>
        <w:t xml:space="preserve"> &amp; Bavelier</w:t>
      </w:r>
    </w:p>
    <w:p w14:paraId="3010F522" w14:textId="407F7310" w:rsidR="001869D1" w:rsidRDefault="001869D1">
      <w:pPr>
        <w:pStyle w:val="CommentText"/>
      </w:pPr>
    </w:p>
  </w:comment>
  <w:comment w:id="2" w:author="Visionary Tool" w:date="2019-12-11T14:48:00Z" w:initials="VT">
    <w:p w14:paraId="2FE2D529" w14:textId="61981940" w:rsidR="005D1099" w:rsidRDefault="005D1099">
      <w:pPr>
        <w:pStyle w:val="CommentText"/>
      </w:pPr>
      <w:r>
        <w:rPr>
          <w:rStyle w:val="CommentReference"/>
        </w:rPr>
        <w:annotationRef/>
      </w:r>
      <w:r>
        <w:t>I believe that sometimes the t</w:t>
      </w:r>
      <w:r w:rsidR="00876566">
        <w:t>erm videogame is misunderstood, this paragraph may be handy to clarify.</w:t>
      </w:r>
    </w:p>
    <w:p w14:paraId="230D83C5" w14:textId="4493BA64" w:rsidR="00876566" w:rsidRDefault="00876566">
      <w:pPr>
        <w:pStyle w:val="CommentText"/>
      </w:pPr>
      <w:r>
        <w:t>Commercial video games, mainly an action video game, has proven to improve visual skills. Y</w:t>
      </w:r>
      <w:r w:rsidRPr="00876566">
        <w:t>ou have references of pure game playing effects in vision.</w:t>
      </w:r>
    </w:p>
    <w:p w14:paraId="7B13FD52" w14:textId="5BA4063A" w:rsidR="00876566" w:rsidRDefault="00876566">
      <w:pPr>
        <w:pStyle w:val="CommentText"/>
      </w:pPr>
      <w:r>
        <w:t xml:space="preserve">Nevertheless, when we analyze those video games we always have the same problem: </w:t>
      </w:r>
      <w:r w:rsidRPr="00876566">
        <w:t xml:space="preserve">the visual stimuli is not controlled. That makes difficult to evaluate the result because it’s “game dependent”. If I´m not sure what the stimuli was, how can I generalize? </w:t>
      </w:r>
    </w:p>
    <w:p w14:paraId="301249B2" w14:textId="75CE2162" w:rsidR="005D1099" w:rsidRDefault="00876566">
      <w:pPr>
        <w:pStyle w:val="CommentText"/>
      </w:pPr>
      <w:r>
        <w:t>On the other hand, t</w:t>
      </w:r>
      <w:r w:rsidR="005D1099">
        <w:t xml:space="preserve">here are </w:t>
      </w:r>
      <w:r>
        <w:t xml:space="preserve">visual therapy </w:t>
      </w:r>
      <w:r w:rsidR="005D1099">
        <w:t xml:space="preserve">games where the visual stimuli is controlled taking into account scientific results obtained previously. In those cases we have a serious game (or the gamification of a PL task). That’s the case of </w:t>
      </w:r>
      <w:proofErr w:type="spellStart"/>
      <w:r w:rsidR="005D1099">
        <w:t>tetrix</w:t>
      </w:r>
      <w:proofErr w:type="spellEnd"/>
      <w:r w:rsidR="005D1099">
        <w:t xml:space="preserve"> game or our random dot game</w:t>
      </w:r>
      <w:r>
        <w:t xml:space="preserve"> (Portela2018)</w:t>
      </w:r>
      <w:r w:rsidR="005D1099">
        <w:t>.</w:t>
      </w:r>
    </w:p>
    <w:p w14:paraId="2502B61A" w14:textId="6330E09E" w:rsidR="005D1099" w:rsidRDefault="00876566">
      <w:pPr>
        <w:pStyle w:val="CommentText"/>
      </w:pPr>
      <w:r>
        <w:t>In some papers</w:t>
      </w:r>
      <w:r w:rsidR="005D1099">
        <w:t xml:space="preserve">, the visual stimuli </w:t>
      </w:r>
      <w:r>
        <w:t>is</w:t>
      </w:r>
      <w:r w:rsidR="005D1099">
        <w:t xml:space="preserve"> controlled up to a point. Dig Rush is a good example. It’s a binocular approach, but with no control of what the fellow eye is seeing.</w:t>
      </w:r>
      <w:r>
        <w:t xml:space="preserve"> It’s still a gamification of a PL task, but not perfect.</w:t>
      </w:r>
    </w:p>
    <w:p w14:paraId="6525F120" w14:textId="257A2E14" w:rsidR="00876566" w:rsidRDefault="00876566">
      <w:pPr>
        <w:pStyle w:val="CommentText"/>
      </w:pPr>
      <w:r>
        <w:t xml:space="preserve">Moreover, something common to most visual therapy game is the lack of some basic principles of games. </w:t>
      </w:r>
      <w:r w:rsidR="008C0435">
        <w:t>A game has to fulfill some requirements:</w:t>
      </w:r>
    </w:p>
    <w:p w14:paraId="30BBB32A" w14:textId="77777777" w:rsidR="008C0435" w:rsidRDefault="008C0435">
      <w:pPr>
        <w:pStyle w:val="CommentText"/>
      </w:pPr>
      <w:r>
        <w:t xml:space="preserve">+ </w:t>
      </w:r>
      <w:r w:rsidRPr="008C0435">
        <w:t>difficulty adapted to each participant</w:t>
      </w:r>
    </w:p>
    <w:p w14:paraId="5B467F25" w14:textId="27804101" w:rsidR="008C0435" w:rsidRDefault="008C0435">
      <w:pPr>
        <w:pStyle w:val="CommentText"/>
      </w:pPr>
      <w:r>
        <w:t>+ story</w:t>
      </w:r>
    </w:p>
    <w:p w14:paraId="06D4D7D5" w14:textId="3FB66849" w:rsidR="008C0435" w:rsidRDefault="008C0435">
      <w:pPr>
        <w:pStyle w:val="CommentText"/>
      </w:pPr>
      <w:r>
        <w:t>+ social dimension</w:t>
      </w:r>
    </w:p>
    <w:p w14:paraId="41CD2CF0" w14:textId="3847F777" w:rsidR="008C0435" w:rsidRDefault="008C0435">
      <w:pPr>
        <w:pStyle w:val="CommentText"/>
      </w:pPr>
      <w:r>
        <w:t>The PEDIG study failed because they used the Tetrix “game”, as an example.</w:t>
      </w:r>
    </w:p>
    <w:p w14:paraId="7934C752" w14:textId="73579097" w:rsidR="00876566" w:rsidRDefault="008C0435">
      <w:pPr>
        <w:pStyle w:val="CommentText"/>
      </w:pPr>
      <w:r>
        <w:t>Why use video games? That’s the title of this paragraph, and this is the short answer</w:t>
      </w:r>
      <w:r w:rsidR="00876566">
        <w:t>:</w:t>
      </w:r>
    </w:p>
    <w:p w14:paraId="22CEC0F5" w14:textId="528D00F7" w:rsidR="00876566" w:rsidRDefault="00876566">
      <w:pPr>
        <w:pStyle w:val="CommentText"/>
      </w:pPr>
      <w:r>
        <w:t>+ improves compliance</w:t>
      </w:r>
    </w:p>
    <w:p w14:paraId="066AF780" w14:textId="593EF7EB" w:rsidR="00876566" w:rsidRDefault="00876566">
      <w:pPr>
        <w:pStyle w:val="CommentText"/>
      </w:pPr>
      <w:r>
        <w:t xml:space="preserve">+ improves attention – motivation </w:t>
      </w:r>
    </w:p>
    <w:p w14:paraId="5FB9E53C" w14:textId="6E737383" w:rsidR="00876566" w:rsidRDefault="00876566">
      <w:pPr>
        <w:pStyle w:val="CommentText"/>
      </w:pPr>
      <w:r>
        <w:t>+ allows tracking of compliance</w:t>
      </w:r>
    </w:p>
    <w:p w14:paraId="5E23583B" w14:textId="0AA9913C" w:rsidR="00876566" w:rsidRDefault="00876566">
      <w:pPr>
        <w:pStyle w:val="CommentText"/>
      </w:pPr>
      <w:r>
        <w:t>+ allows tracking of attention</w:t>
      </w:r>
    </w:p>
    <w:p w14:paraId="16BC7218" w14:textId="6279BFA3" w:rsidR="00876566" w:rsidRDefault="00876566">
      <w:pPr>
        <w:pStyle w:val="CommentText"/>
      </w:pPr>
      <w:r>
        <w:t>+ allows tracking of threshold evolution (our VR games allow that “up to a point”)</w:t>
      </w:r>
    </w:p>
    <w:p w14:paraId="73B9AEFF" w14:textId="77777777" w:rsidR="00876566" w:rsidRDefault="00876566">
      <w:pPr>
        <w:pStyle w:val="CommentText"/>
      </w:pPr>
    </w:p>
  </w:comment>
  <w:comment w:id="4" w:author="dmlevi" w:date="2019-12-09T14:11:00Z" w:initials="DL">
    <w:p w14:paraId="5931CF9B" w14:textId="37DE771B" w:rsidR="001869D1" w:rsidRDefault="001869D1">
      <w:pPr>
        <w:pStyle w:val="CommentText"/>
      </w:pPr>
      <w:r>
        <w:rPr>
          <w:rStyle w:val="CommentReference"/>
        </w:rPr>
        <w:annotationRef/>
      </w:r>
      <w:r w:rsidR="00483852">
        <w:t>There are now (at least) 3 RCT’s of dichoptic games that are pretty much a failure – showing they are no more effective than patching or even just continued wearing of spectacles.</w:t>
      </w:r>
    </w:p>
    <w:p w14:paraId="405C3F41" w14:textId="66F65BC0" w:rsidR="00483852" w:rsidRDefault="00483852">
      <w:pPr>
        <w:pStyle w:val="CommentText"/>
      </w:pPr>
    </w:p>
  </w:comment>
  <w:comment w:id="5" w:author="Visionary Tool" w:date="2019-12-11T13:47:00Z" w:initials="VT">
    <w:p w14:paraId="23F65A6F" w14:textId="77777777" w:rsidR="00B916CC" w:rsidRDefault="00B916CC">
      <w:pPr>
        <w:pStyle w:val="CommentText"/>
      </w:pPr>
      <w:r>
        <w:rPr>
          <w:rStyle w:val="CommentReference"/>
        </w:rPr>
        <w:annotationRef/>
      </w:r>
      <w:r>
        <w:t>I’m not sure if we want to explain all advantages and disadvantages of VR but just in case:</w:t>
      </w:r>
    </w:p>
    <w:p w14:paraId="545B8370" w14:textId="6D7019DC" w:rsidR="00B916CC" w:rsidRDefault="00B916CC">
      <w:pPr>
        <w:pStyle w:val="CommentText"/>
      </w:pPr>
      <w:r>
        <w:t xml:space="preserve">+ important field of view </w:t>
      </w:r>
    </w:p>
    <w:p w14:paraId="58CB10E5" w14:textId="77777777" w:rsidR="00B916CC" w:rsidRDefault="00B916CC">
      <w:pPr>
        <w:pStyle w:val="CommentText"/>
      </w:pPr>
      <w:r>
        <w:t>+ no crosstalk</w:t>
      </w:r>
    </w:p>
    <w:p w14:paraId="7DC62205" w14:textId="77777777" w:rsidR="00B916CC" w:rsidRDefault="00B916CC">
      <w:pPr>
        <w:pStyle w:val="CommentText"/>
      </w:pPr>
      <w:r>
        <w:t>+ user to screen position control (it’s like using a chain rest)</w:t>
      </w:r>
    </w:p>
    <w:p w14:paraId="4169203F" w14:textId="580D5B0F" w:rsidR="00B916CC" w:rsidRDefault="00B916CC">
      <w:pPr>
        <w:pStyle w:val="CommentText"/>
      </w:pPr>
      <w:r>
        <w:t>+ motion parallax available</w:t>
      </w:r>
    </w:p>
    <w:p w14:paraId="0E35A503" w14:textId="51C1BD42" w:rsidR="00B916CC" w:rsidRDefault="00B916CC">
      <w:pPr>
        <w:pStyle w:val="CommentText"/>
      </w:pPr>
      <w:r>
        <w:t xml:space="preserve">+ </w:t>
      </w:r>
      <w:r w:rsidR="00317000">
        <w:t>possibility to implement virtual prisms</w:t>
      </w:r>
    </w:p>
    <w:p w14:paraId="1086634C" w14:textId="52B26AB0" w:rsidR="005D1099" w:rsidRDefault="005D1099">
      <w:pPr>
        <w:pStyle w:val="CommentText"/>
      </w:pPr>
      <w:r w:rsidRPr="005D1099">
        <w:t>+ possibility to create dichoptic images</w:t>
      </w:r>
    </w:p>
    <w:p w14:paraId="73098025" w14:textId="6E26AC58" w:rsidR="00317000" w:rsidRDefault="00317000">
      <w:pPr>
        <w:pStyle w:val="CommentText"/>
      </w:pPr>
      <w:r>
        <w:t>+ possibility to adjust luminance independently</w:t>
      </w:r>
    </w:p>
    <w:p w14:paraId="673445FB" w14:textId="76401EFD" w:rsidR="00317000" w:rsidRDefault="005D1099">
      <w:pPr>
        <w:pStyle w:val="CommentText"/>
      </w:pPr>
      <w:r w:rsidRPr="005D1099">
        <w:t>+ possibility to adjust contrast independently</w:t>
      </w:r>
    </w:p>
    <w:p w14:paraId="1B072745" w14:textId="4E672685" w:rsidR="00317000" w:rsidRDefault="00317000">
      <w:pPr>
        <w:pStyle w:val="CommentText"/>
      </w:pPr>
      <w:r>
        <w:t>+ eye tracking!!</w:t>
      </w:r>
    </w:p>
    <w:p w14:paraId="499E3C78" w14:textId="77777777" w:rsidR="00317000" w:rsidRDefault="00317000">
      <w:pPr>
        <w:pStyle w:val="CommentText"/>
      </w:pPr>
      <w:r>
        <w:t>Disadvantages:</w:t>
      </w:r>
    </w:p>
    <w:p w14:paraId="6B50FB20" w14:textId="77777777" w:rsidR="00317000" w:rsidRDefault="00317000" w:rsidP="00317000">
      <w:pPr>
        <w:pStyle w:val="CommentText"/>
        <w:numPr>
          <w:ilvl w:val="0"/>
          <w:numId w:val="14"/>
        </w:numPr>
      </w:pPr>
      <w:r>
        <w:t>Low resolution</w:t>
      </w:r>
    </w:p>
    <w:p w14:paraId="621E6CE7" w14:textId="77777777" w:rsidR="00317000" w:rsidRDefault="00317000" w:rsidP="00317000">
      <w:pPr>
        <w:pStyle w:val="CommentText"/>
        <w:numPr>
          <w:ilvl w:val="0"/>
          <w:numId w:val="14"/>
        </w:numPr>
      </w:pPr>
      <w:r w:rsidRPr="00317000">
        <w:t>Limited</w:t>
      </w:r>
      <w:r>
        <w:t xml:space="preserve"> IPD adjustment </w:t>
      </w:r>
    </w:p>
    <w:p w14:paraId="3C9D29B0" w14:textId="389C6012" w:rsidR="00317000" w:rsidRDefault="00317000" w:rsidP="0031700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10F522" w15:done="0"/>
  <w15:commentEx w15:paraId="73B9AEFF" w15:done="0"/>
  <w15:commentEx w15:paraId="405C3F41" w15:done="0"/>
  <w15:commentEx w15:paraId="3C9D29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10F522" w16cid:durableId="219CB196"/>
  <w16cid:commentId w16cid:paraId="73B9AEFF" w16cid:durableId="219CB197"/>
  <w16cid:commentId w16cid:paraId="405C3F41" w16cid:durableId="219CB198"/>
  <w16cid:commentId w16cid:paraId="3C9D29B0" w16cid:durableId="219CB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8E2"/>
    <w:multiLevelType w:val="hybridMultilevel"/>
    <w:tmpl w:val="500E9AC2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377E1"/>
    <w:multiLevelType w:val="hybridMultilevel"/>
    <w:tmpl w:val="72744B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B6D3B"/>
    <w:multiLevelType w:val="hybridMultilevel"/>
    <w:tmpl w:val="8B98C4E8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80829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B40AB"/>
    <w:multiLevelType w:val="hybridMultilevel"/>
    <w:tmpl w:val="FFBA3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C2DA8"/>
    <w:multiLevelType w:val="hybridMultilevel"/>
    <w:tmpl w:val="A0EE6982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F66"/>
    <w:multiLevelType w:val="hybridMultilevel"/>
    <w:tmpl w:val="E144A134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6788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5050"/>
    <w:multiLevelType w:val="hybridMultilevel"/>
    <w:tmpl w:val="796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6069C"/>
    <w:multiLevelType w:val="hybridMultilevel"/>
    <w:tmpl w:val="EFFADE3C"/>
    <w:lvl w:ilvl="0" w:tplc="1778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23F76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131ED"/>
    <w:multiLevelType w:val="hybridMultilevel"/>
    <w:tmpl w:val="52E0D0D0"/>
    <w:lvl w:ilvl="0" w:tplc="23DC2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56454"/>
    <w:multiLevelType w:val="hybridMultilevel"/>
    <w:tmpl w:val="796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647A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3"/>
  </w:num>
  <w:num w:numId="5">
    <w:abstractNumId w:val="10"/>
  </w:num>
  <w:num w:numId="6">
    <w:abstractNumId w:val="8"/>
  </w:num>
  <w:num w:numId="7">
    <w:abstractNumId w:val="2"/>
  </w:num>
  <w:num w:numId="8">
    <w:abstractNumId w:val="12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sionary Tool">
    <w15:presenceInfo w15:providerId="Windows Live" w15:userId="98a360a76a134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E2"/>
    <w:rsid w:val="000310A9"/>
    <w:rsid w:val="00031298"/>
    <w:rsid w:val="0008033F"/>
    <w:rsid w:val="000A0C29"/>
    <w:rsid w:val="000B4826"/>
    <w:rsid w:val="000E26B1"/>
    <w:rsid w:val="00131B80"/>
    <w:rsid w:val="001530C7"/>
    <w:rsid w:val="001579B1"/>
    <w:rsid w:val="00176EE1"/>
    <w:rsid w:val="001869D1"/>
    <w:rsid w:val="001B6913"/>
    <w:rsid w:val="001C62D8"/>
    <w:rsid w:val="001C7DC0"/>
    <w:rsid w:val="001D7B04"/>
    <w:rsid w:val="001F44F4"/>
    <w:rsid w:val="00205A29"/>
    <w:rsid w:val="002471FE"/>
    <w:rsid w:val="00271514"/>
    <w:rsid w:val="002719F9"/>
    <w:rsid w:val="00284666"/>
    <w:rsid w:val="00284F44"/>
    <w:rsid w:val="002F3EFF"/>
    <w:rsid w:val="00312C68"/>
    <w:rsid w:val="00317000"/>
    <w:rsid w:val="003222D2"/>
    <w:rsid w:val="003337D7"/>
    <w:rsid w:val="003373B9"/>
    <w:rsid w:val="00366681"/>
    <w:rsid w:val="00381719"/>
    <w:rsid w:val="003971E5"/>
    <w:rsid w:val="003F3004"/>
    <w:rsid w:val="0041571E"/>
    <w:rsid w:val="00420BC0"/>
    <w:rsid w:val="00431154"/>
    <w:rsid w:val="00444E33"/>
    <w:rsid w:val="00445393"/>
    <w:rsid w:val="00470DEE"/>
    <w:rsid w:val="00483852"/>
    <w:rsid w:val="00495B53"/>
    <w:rsid w:val="004A27D7"/>
    <w:rsid w:val="004B6FDF"/>
    <w:rsid w:val="004D57FB"/>
    <w:rsid w:val="0052769F"/>
    <w:rsid w:val="00543B85"/>
    <w:rsid w:val="00543C48"/>
    <w:rsid w:val="005845FC"/>
    <w:rsid w:val="005B7B1D"/>
    <w:rsid w:val="005C6C37"/>
    <w:rsid w:val="005D1099"/>
    <w:rsid w:val="00656244"/>
    <w:rsid w:val="00670EA2"/>
    <w:rsid w:val="00673A8E"/>
    <w:rsid w:val="006D107C"/>
    <w:rsid w:val="006E2396"/>
    <w:rsid w:val="00703931"/>
    <w:rsid w:val="00721BBE"/>
    <w:rsid w:val="00745F5A"/>
    <w:rsid w:val="007648A2"/>
    <w:rsid w:val="00791706"/>
    <w:rsid w:val="0079210A"/>
    <w:rsid w:val="007D3F71"/>
    <w:rsid w:val="00810B81"/>
    <w:rsid w:val="00817447"/>
    <w:rsid w:val="00847DD7"/>
    <w:rsid w:val="008572DE"/>
    <w:rsid w:val="00863543"/>
    <w:rsid w:val="008664E6"/>
    <w:rsid w:val="00873FC4"/>
    <w:rsid w:val="00875D3F"/>
    <w:rsid w:val="00876566"/>
    <w:rsid w:val="00876CBB"/>
    <w:rsid w:val="00893C3F"/>
    <w:rsid w:val="008C0435"/>
    <w:rsid w:val="008F7D27"/>
    <w:rsid w:val="0091300A"/>
    <w:rsid w:val="00921077"/>
    <w:rsid w:val="00957CC5"/>
    <w:rsid w:val="0098322D"/>
    <w:rsid w:val="009A211B"/>
    <w:rsid w:val="009A7506"/>
    <w:rsid w:val="009C6CA4"/>
    <w:rsid w:val="009D26A8"/>
    <w:rsid w:val="009E0AAE"/>
    <w:rsid w:val="009F59DD"/>
    <w:rsid w:val="00A11ED5"/>
    <w:rsid w:val="00A240DC"/>
    <w:rsid w:val="00A4237B"/>
    <w:rsid w:val="00A50BEF"/>
    <w:rsid w:val="00A60338"/>
    <w:rsid w:val="00A970D4"/>
    <w:rsid w:val="00AF61E0"/>
    <w:rsid w:val="00AF705A"/>
    <w:rsid w:val="00B04AE5"/>
    <w:rsid w:val="00B21647"/>
    <w:rsid w:val="00B308D6"/>
    <w:rsid w:val="00B76C5B"/>
    <w:rsid w:val="00B76E13"/>
    <w:rsid w:val="00B80A90"/>
    <w:rsid w:val="00B80BD9"/>
    <w:rsid w:val="00B81FE3"/>
    <w:rsid w:val="00B916CC"/>
    <w:rsid w:val="00B93A69"/>
    <w:rsid w:val="00BA0459"/>
    <w:rsid w:val="00BC3327"/>
    <w:rsid w:val="00BC39E2"/>
    <w:rsid w:val="00BD590B"/>
    <w:rsid w:val="00BD5941"/>
    <w:rsid w:val="00BF20B6"/>
    <w:rsid w:val="00C02C06"/>
    <w:rsid w:val="00C149E4"/>
    <w:rsid w:val="00C16076"/>
    <w:rsid w:val="00C24252"/>
    <w:rsid w:val="00C961D2"/>
    <w:rsid w:val="00CC1B2B"/>
    <w:rsid w:val="00D12BBB"/>
    <w:rsid w:val="00D16A3F"/>
    <w:rsid w:val="00D27C07"/>
    <w:rsid w:val="00D37C73"/>
    <w:rsid w:val="00D41FD3"/>
    <w:rsid w:val="00D71488"/>
    <w:rsid w:val="00D95C09"/>
    <w:rsid w:val="00DA4000"/>
    <w:rsid w:val="00DB4DC8"/>
    <w:rsid w:val="00DC4526"/>
    <w:rsid w:val="00DD0D35"/>
    <w:rsid w:val="00DF03C9"/>
    <w:rsid w:val="00DF4050"/>
    <w:rsid w:val="00E02A74"/>
    <w:rsid w:val="00E0737A"/>
    <w:rsid w:val="00E6035B"/>
    <w:rsid w:val="00E726D5"/>
    <w:rsid w:val="00E806E2"/>
    <w:rsid w:val="00EC533A"/>
    <w:rsid w:val="00EE6143"/>
    <w:rsid w:val="00F323D0"/>
    <w:rsid w:val="00F61029"/>
    <w:rsid w:val="00F63FE1"/>
    <w:rsid w:val="00FA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25334"/>
  <w15:docId w15:val="{FA48D0C0-DEC7-4465-8803-0B4E4F4D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E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C0"/>
    <w:pPr>
      <w:ind w:left="720"/>
      <w:contextualSpacing/>
    </w:pPr>
  </w:style>
  <w:style w:type="character" w:customStyle="1" w:styleId="ref-journal">
    <w:name w:val="ref-journal"/>
    <w:basedOn w:val="DefaultParagraphFont"/>
    <w:rsid w:val="009F59DD"/>
  </w:style>
  <w:style w:type="character" w:customStyle="1" w:styleId="ref-vol">
    <w:name w:val="ref-vol"/>
    <w:basedOn w:val="DefaultParagraphFont"/>
    <w:rsid w:val="009F59DD"/>
  </w:style>
  <w:style w:type="character" w:styleId="CommentReference">
    <w:name w:val="annotation reference"/>
    <w:basedOn w:val="DefaultParagraphFont"/>
    <w:uiPriority w:val="99"/>
    <w:semiHidden/>
    <w:unhideWhenUsed/>
    <w:rsid w:val="00670E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E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E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E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E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E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4252-5FBC-4845-AD96-A162940D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2</cp:revision>
  <dcterms:created xsi:type="dcterms:W3CDTF">2019-12-13T00:38:00Z</dcterms:created>
  <dcterms:modified xsi:type="dcterms:W3CDTF">2019-12-13T00:38:00Z</dcterms:modified>
</cp:coreProperties>
</file>